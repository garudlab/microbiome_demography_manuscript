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EEAC3" w14:textId="457877BE" w:rsidR="00130E4B" w:rsidRDefault="00130E4B" w:rsidP="001456E2">
      <w:pPr>
        <w:rPr>
          <w:ins w:id="0" w:author="Jonathan Mah" w:date="2021-08-19T10:35:00Z"/>
        </w:rPr>
      </w:pPr>
      <w:ins w:id="1" w:author="Jonathan Mah" w:date="2021-08-19T10:35:00Z">
        <w:r>
          <w:t xml:space="preserve">Title (WIP): </w:t>
        </w:r>
      </w:ins>
      <w:ins w:id="2" w:author="Jonathan Mah" w:date="2021-08-19T10:36:00Z">
        <w:r>
          <w:t>Across-host p</w:t>
        </w:r>
      </w:ins>
      <w:ins w:id="3" w:author="Jonathan Mah" w:date="2021-08-19T10:35:00Z">
        <w:r>
          <w:t xml:space="preserve">opulation genetics analysis </w:t>
        </w:r>
      </w:ins>
      <w:ins w:id="4" w:author="Jonathan Mah" w:date="2021-08-19T10:36:00Z">
        <w:r>
          <w:t>reveals disparate trends of demographic history in oral and gut microbiota</w:t>
        </w:r>
      </w:ins>
    </w:p>
    <w:p w14:paraId="407BCEA5" w14:textId="77777777" w:rsidR="00130E4B" w:rsidRDefault="00130E4B" w:rsidP="001456E2">
      <w:pPr>
        <w:rPr>
          <w:ins w:id="5" w:author="Jonathan Mah" w:date="2021-08-19T10:35:00Z"/>
        </w:rPr>
      </w:pPr>
    </w:p>
    <w:p w14:paraId="27CE20C3" w14:textId="203F0481" w:rsidR="001456E2" w:rsidRDefault="001456E2" w:rsidP="001456E2">
      <w:pPr>
        <w:rPr>
          <w:ins w:id="6" w:author="Jonathan Mah" w:date="2021-08-19T10:41:00Z"/>
        </w:rPr>
      </w:pPr>
      <w:commentRangeStart w:id="7"/>
      <w:r>
        <w:t>Introduction</w:t>
      </w:r>
      <w:commentRangeEnd w:id="7"/>
      <w:r w:rsidR="00FA5E4F">
        <w:rPr>
          <w:rStyle w:val="CommentReference"/>
        </w:rPr>
        <w:commentReference w:id="7"/>
      </w:r>
      <w:ins w:id="8" w:author="Jonathan Mah" w:date="2021-08-19T10:50:00Z">
        <w:r w:rsidR="00062DCD">
          <w:t xml:space="preserve"> (WIP)</w:t>
        </w:r>
      </w:ins>
    </w:p>
    <w:p w14:paraId="391FB81F" w14:textId="3335D83A" w:rsidR="00EE5492" w:rsidRDefault="00EE5492" w:rsidP="001456E2">
      <w:ins w:id="9" w:author="Jonathan Mah" w:date="2021-08-19T10:41:00Z">
        <w:r>
          <w:tab/>
          <w:t xml:space="preserve">Previous studies show broad reductions in genetic diversity in the human gut microbiome </w:t>
        </w:r>
      </w:ins>
      <w:ins w:id="10" w:author="Jonathan Mah" w:date="2021-08-19T10:42:00Z">
        <w:r>
          <w:t xml:space="preserve">when urbanizing diets (Sonnenburg, </w:t>
        </w:r>
        <w:proofErr w:type="spellStart"/>
        <w:r>
          <w:t>Shnorr</w:t>
        </w:r>
        <w:proofErr w:type="spellEnd"/>
        <w:r>
          <w:t xml:space="preserve"> 2014, Wibowo). Sonnenburg et. al show that when comparing human populations in hunter-gatherer</w:t>
        </w:r>
      </w:ins>
      <w:ins w:id="11" w:author="Jonathan Mah" w:date="2021-08-19T10:43:00Z">
        <w:r>
          <w:t xml:space="preserve"> societies and human populations in urbanized societies, urbanized populations demonstrate a reduction of within-species genetic diversity. This reduction of genetic diversity </w:t>
        </w:r>
      </w:ins>
      <w:ins w:id="12" w:author="Jonathan Mah" w:date="2021-08-19T10:44:00Z">
        <w:r>
          <w:t xml:space="preserve">can be attributed to a combination of factors, including changes in both environmental and behavioral conditions, e.g., diet and hygiene. </w:t>
        </w:r>
      </w:ins>
      <w:ins w:id="13" w:author="Jonathan Mah" w:date="2021-08-19T10:46:00Z">
        <w:r>
          <w:t>The</w:t>
        </w:r>
      </w:ins>
      <w:ins w:id="14" w:author="Jonathan Mah" w:date="2021-08-19T10:44:00Z">
        <w:r>
          <w:t xml:space="preserve"> effect of these reductions</w:t>
        </w:r>
      </w:ins>
      <w:ins w:id="15" w:author="Jonathan Mah" w:date="2021-08-19T10:45:00Z">
        <w:r>
          <w:t xml:space="preserve"> in genetic diversity has been shown to be associated with increased vulnerability of the immune system (Sonnenburg)</w:t>
        </w:r>
      </w:ins>
      <w:ins w:id="16" w:author="Jonathan Mah" w:date="2021-08-19T10:46:00Z">
        <w:r>
          <w:t xml:space="preserve"> and </w:t>
        </w:r>
      </w:ins>
      <w:ins w:id="17" w:author="Jonathan Mah" w:date="2021-08-19T10:45:00Z">
        <w:r>
          <w:t xml:space="preserve">elevated </w:t>
        </w:r>
      </w:ins>
      <w:ins w:id="18" w:author="Jonathan Mah" w:date="2021-08-19T10:46:00Z">
        <w:r>
          <w:t>rates of horizontal gene transfer (</w:t>
        </w:r>
        <w:proofErr w:type="spellStart"/>
        <w:r>
          <w:t>Groussin</w:t>
        </w:r>
        <w:proofErr w:type="spellEnd"/>
        <w:r>
          <w:t xml:space="preserve">). </w:t>
        </w:r>
      </w:ins>
      <w:ins w:id="19" w:author="Jonathan Mah" w:date="2021-08-19T10:47:00Z">
        <w:r>
          <w:t xml:space="preserve">Similar trends of reduction in genetic diversity due to urbanization have been found in </w:t>
        </w:r>
        <w:proofErr w:type="spellStart"/>
        <w:r>
          <w:t>Prevotella</w:t>
        </w:r>
        <w:proofErr w:type="spellEnd"/>
        <w:r>
          <w:t xml:space="preserve"> </w:t>
        </w:r>
        <w:proofErr w:type="spellStart"/>
        <w:r>
          <w:t>copri</w:t>
        </w:r>
        <w:proofErr w:type="spellEnd"/>
        <w:r>
          <w:t xml:space="preserve"> (</w:t>
        </w:r>
        <w:proofErr w:type="spellStart"/>
        <w:r>
          <w:t>Tett</w:t>
        </w:r>
        <w:proofErr w:type="spellEnd"/>
        <w:r>
          <w:t xml:space="preserve">), </w:t>
        </w:r>
      </w:ins>
      <w:ins w:id="20" w:author="Jonathan Mah" w:date="2021-08-19T10:48:00Z">
        <w:r w:rsidR="00241E29">
          <w:t>while an opposite trend has been found in various species present in the oral microbiome</w:t>
        </w:r>
      </w:ins>
      <w:ins w:id="21" w:author="Jonathan Mah" w:date="2021-08-19T10:49:00Z">
        <w:r w:rsidR="00241E29">
          <w:t>, e.g., Strep (</w:t>
        </w:r>
        <w:proofErr w:type="spellStart"/>
        <w:r w:rsidR="00241E29">
          <w:t>Achtman</w:t>
        </w:r>
        <w:proofErr w:type="spellEnd"/>
        <w:r w:rsidR="00241E29">
          <w:t>, Zhou, Cornejo). Here, we examine within-species changes in genetic diversity in both the oral and gut microbiomes due to human urbanization. This has broad implications for both translational medical questions conc</w:t>
        </w:r>
      </w:ins>
      <w:ins w:id="22" w:author="Jonathan Mah" w:date="2021-08-19T10:50:00Z">
        <w:r w:rsidR="00241E29">
          <w:t>erning the immune system and antibiotics as well as fundamental basic evolutionary biology questions concerning human demographic and microbial evolution.</w:t>
        </w:r>
      </w:ins>
    </w:p>
    <w:p w14:paraId="48658FF7" w14:textId="251AF005" w:rsidR="001456E2" w:rsidRDefault="005A4C9D" w:rsidP="005A4C9D">
      <w:pPr>
        <w:pStyle w:val="ListParagraph"/>
        <w:numPr>
          <w:ilvl w:val="0"/>
          <w:numId w:val="5"/>
        </w:numPr>
      </w:pPr>
      <w:r>
        <w:t>Previous studies show broad</w:t>
      </w:r>
      <w:del w:id="23" w:author="Nandita" w:date="2021-08-12T14:31:00Z">
        <w:r w:rsidDel="00D47B4F">
          <w:delText>ly</w:delText>
        </w:r>
      </w:del>
      <w:r>
        <w:t xml:space="preserve"> reductions in genetic diversity in the microbiome when </w:t>
      </w:r>
      <w:del w:id="24" w:author="Jonathan Mah" w:date="2021-08-19T10:34:00Z">
        <w:r w:rsidDel="00130E4B">
          <w:delText>“</w:delText>
        </w:r>
        <w:commentRangeStart w:id="25"/>
        <w:r w:rsidDel="00130E4B">
          <w:delText>westernizing”, “industrializing”, or “modernizing</w:delText>
        </w:r>
        <w:commentRangeEnd w:id="25"/>
        <w:r w:rsidR="00D47B4F" w:rsidDel="00130E4B">
          <w:rPr>
            <w:rStyle w:val="CommentReference"/>
          </w:rPr>
          <w:commentReference w:id="25"/>
        </w:r>
        <w:r w:rsidDel="00130E4B">
          <w:delText>”</w:delText>
        </w:r>
      </w:del>
      <w:ins w:id="26" w:author="Jonathan Mah" w:date="2021-08-19T10:34:00Z">
        <w:r w:rsidR="00130E4B">
          <w:t>urbanizing diets</w:t>
        </w:r>
      </w:ins>
      <w:del w:id="27" w:author="Jonathan Mah" w:date="2021-08-19T10:34:00Z">
        <w:r w:rsidDel="00130E4B">
          <w:delText xml:space="preserve"> diets</w:delText>
        </w:r>
      </w:del>
      <w:r>
        <w:t>.</w:t>
      </w:r>
    </w:p>
    <w:p w14:paraId="7C2C497D" w14:textId="1CF21EB5" w:rsidR="009B3E81" w:rsidRDefault="009B3E81" w:rsidP="009B3E81">
      <w:pPr>
        <w:pStyle w:val="ListParagraph"/>
        <w:numPr>
          <w:ilvl w:val="1"/>
          <w:numId w:val="5"/>
        </w:numPr>
      </w:pPr>
      <w:r>
        <w:t>Not just diet, also sanitation (hygiene hypothesis)</w:t>
      </w:r>
    </w:p>
    <w:p w14:paraId="54A90291" w14:textId="08D2C544" w:rsidR="00F76EDE" w:rsidRDefault="009B3E81" w:rsidP="00412AAE">
      <w:pPr>
        <w:pStyle w:val="ListParagraph"/>
        <w:numPr>
          <w:ilvl w:val="1"/>
          <w:numId w:val="5"/>
        </w:numPr>
      </w:pPr>
      <w:proofErr w:type="gramStart"/>
      <w:r>
        <w:t>Also</w:t>
      </w:r>
      <w:proofErr w:type="gramEnd"/>
      <w:r>
        <w:t xml:space="preserve"> </w:t>
      </w:r>
      <w:r w:rsidR="00214D9C">
        <w:t>Antibiotics</w:t>
      </w:r>
      <w:r w:rsidR="00412AAE">
        <w:t xml:space="preserve"> -- </w:t>
      </w:r>
      <w:r w:rsidR="00214D9C">
        <w:t>Read (Missing Microbes)</w:t>
      </w:r>
    </w:p>
    <w:p w14:paraId="4438FDC5" w14:textId="72536657" w:rsidR="005A4C9D" w:rsidRDefault="005A4C9D" w:rsidP="005A4C9D">
      <w:pPr>
        <w:pStyle w:val="ListParagraph"/>
        <w:numPr>
          <w:ilvl w:val="0"/>
          <w:numId w:val="5"/>
        </w:numPr>
      </w:pPr>
      <w:del w:id="28" w:author="Nandita" w:date="2021-08-12T14:33:00Z">
        <w:r w:rsidDel="009466ED">
          <w:delText xml:space="preserve">Studies show loss of </w:delText>
        </w:r>
      </w:del>
      <w:ins w:id="29" w:author="Nandita" w:date="2021-08-12T14:33:00Z">
        <w:r w:rsidR="009466ED">
          <w:t xml:space="preserve">Within-species </w:t>
        </w:r>
      </w:ins>
      <w:r>
        <w:t xml:space="preserve">genetic diversity </w:t>
      </w:r>
      <w:ins w:id="30" w:author="Nandita" w:date="2021-08-12T14:33:00Z">
        <w:r w:rsidR="009466ED">
          <w:t xml:space="preserve">is reduced for many prevalent species </w:t>
        </w:r>
      </w:ins>
      <w:del w:id="31" w:author="Nandita" w:date="2021-08-12T14:33:00Z">
        <w:r w:rsidDel="009466ED">
          <w:delText xml:space="preserve">(typically species-agnostic) </w:delText>
        </w:r>
      </w:del>
      <w:r>
        <w:t>when transitioning from hunter-gatherer to agricultural society</w:t>
      </w:r>
      <w:r w:rsidR="00F72453">
        <w:t xml:space="preserve"> (Sonnenburg)</w:t>
      </w:r>
    </w:p>
    <w:p w14:paraId="544512D9" w14:textId="5DEA5DB6" w:rsidR="00D43C24" w:rsidRDefault="00D43C24" w:rsidP="00D43C24">
      <w:pPr>
        <w:pStyle w:val="ListParagraph"/>
        <w:numPr>
          <w:ilvl w:val="1"/>
          <w:numId w:val="5"/>
        </w:numPr>
      </w:pPr>
      <w:r>
        <w:t>Tie in with general health effects? E.g., “Vulnerability of the industrialized microbiota (Sonnenburg)</w:t>
      </w:r>
    </w:p>
    <w:p w14:paraId="031A0655" w14:textId="5818F12A" w:rsidR="00807795" w:rsidRDefault="00807795" w:rsidP="00D43C24">
      <w:pPr>
        <w:pStyle w:val="ListParagraph"/>
        <w:numPr>
          <w:ilvl w:val="1"/>
          <w:numId w:val="5"/>
        </w:numPr>
      </w:pPr>
      <w:r>
        <w:t>Elevated rate of HGT (</w:t>
      </w:r>
      <w:proofErr w:type="spellStart"/>
      <w:r>
        <w:t>Groussin</w:t>
      </w:r>
      <w:proofErr w:type="spellEnd"/>
      <w:r>
        <w:t>)</w:t>
      </w:r>
    </w:p>
    <w:p w14:paraId="62BCEB7F" w14:textId="119AE333" w:rsidR="00B04CA5" w:rsidRDefault="00893D1A" w:rsidP="00B04CA5">
      <w:pPr>
        <w:pStyle w:val="ListParagraph"/>
        <w:numPr>
          <w:ilvl w:val="0"/>
          <w:numId w:val="5"/>
        </w:numPr>
      </w:pPr>
      <w:ins w:id="32" w:author="Nandita" w:date="2021-08-12T14:34:00Z">
        <w:r>
          <w:t xml:space="preserve">Not only are we losing </w:t>
        </w:r>
        <w:proofErr w:type="spellStart"/>
        <w:r>
          <w:t>wihin</w:t>
        </w:r>
        <w:proofErr w:type="spellEnd"/>
        <w:r>
          <w:t xml:space="preserve"> species diversity, but we are also losing whole clades, as seen in </w:t>
        </w:r>
        <w:proofErr w:type="spellStart"/>
        <w:r>
          <w:t>Prevotella</w:t>
        </w:r>
        <w:proofErr w:type="spellEnd"/>
        <w:r>
          <w:t xml:space="preserve"> </w:t>
        </w:r>
      </w:ins>
      <w:del w:id="33" w:author="Nandita" w:date="2021-08-12T14:36:00Z">
        <w:r w:rsidR="00B04CA5" w:rsidDel="00893D1A">
          <w:delText>Also look at loss of clades</w:delText>
        </w:r>
        <w:r w:rsidR="008C19F5" w:rsidDel="00893D1A">
          <w:delText xml:space="preserve"> </w:delText>
        </w:r>
      </w:del>
      <w:r w:rsidR="008C19F5">
        <w:t>(</w:t>
      </w:r>
      <w:proofErr w:type="spellStart"/>
      <w:r w:rsidR="008C19F5">
        <w:t>Tett</w:t>
      </w:r>
      <w:proofErr w:type="spellEnd"/>
      <w:r w:rsidR="008C19F5">
        <w:t xml:space="preserve"> 2019)</w:t>
      </w:r>
    </w:p>
    <w:p w14:paraId="63D7720E" w14:textId="30356D48" w:rsidR="00F72453" w:rsidRDefault="00F72453" w:rsidP="005A4C9D">
      <w:pPr>
        <w:pStyle w:val="ListParagraph"/>
        <w:numPr>
          <w:ilvl w:val="0"/>
          <w:numId w:val="5"/>
        </w:numPr>
      </w:pPr>
      <w:r>
        <w:t>Here we examine</w:t>
      </w:r>
      <w:r w:rsidR="00BD2979">
        <w:t xml:space="preserve"> within-species changes in genetic diversity due to </w:t>
      </w:r>
      <w:del w:id="34" w:author="Jonathan Mah" w:date="2021-08-19T10:51:00Z">
        <w:r w:rsidR="00BD2979" w:rsidDel="00CA15DD">
          <w:delText>westernizing / industrialization</w:delText>
        </w:r>
      </w:del>
      <w:ins w:id="35" w:author="Jonathan Mah" w:date="2021-08-19T10:51:00Z">
        <w:r w:rsidR="00CA15DD">
          <w:t>urbanization</w:t>
        </w:r>
      </w:ins>
      <w:r w:rsidR="00BD2979">
        <w:t xml:space="preserve"> etc.</w:t>
      </w:r>
      <w:r w:rsidR="001440BE">
        <w:t xml:space="preserve"> (Sonnenburg, Schnorr 2014, Wibowo)</w:t>
      </w:r>
    </w:p>
    <w:p w14:paraId="5D0D4D2A" w14:textId="0370CB35" w:rsidR="00412AAE" w:rsidRDefault="000513B1" w:rsidP="005A4C9D">
      <w:pPr>
        <w:pStyle w:val="ListParagraph"/>
        <w:numPr>
          <w:ilvl w:val="0"/>
          <w:numId w:val="5"/>
        </w:numPr>
      </w:pPr>
      <w:r>
        <w:t>Mention with context of</w:t>
      </w:r>
      <w:r w:rsidR="00C155C1">
        <w:t xml:space="preserve"> species-specific work, e.g., Cornejo (strep), Tett </w:t>
      </w:r>
      <w:r w:rsidR="008C19F5">
        <w:t xml:space="preserve">2019 and 2021 </w:t>
      </w:r>
      <w:r w:rsidR="00C155C1">
        <w:t xml:space="preserve">(P. </w:t>
      </w:r>
      <w:proofErr w:type="spellStart"/>
      <w:r w:rsidR="00C155C1">
        <w:t>copri</w:t>
      </w:r>
      <w:proofErr w:type="spellEnd"/>
      <w:r w:rsidR="00C155C1">
        <w:t xml:space="preserve">), </w:t>
      </w:r>
      <w:proofErr w:type="spellStart"/>
      <w:r w:rsidR="004135E0">
        <w:t>Achtman</w:t>
      </w:r>
      <w:proofErr w:type="spellEnd"/>
      <w:r w:rsidR="004135E0">
        <w:t xml:space="preserve"> and Zhou (Strep)</w:t>
      </w:r>
      <w:r w:rsidR="00807795">
        <w:t>, Hershberg (M. tuberculosis)</w:t>
      </w:r>
      <w:r w:rsidR="00413BDB">
        <w:t xml:space="preserve"> </w:t>
      </w:r>
      <w:r w:rsidR="009F7EB9">
        <w:t>+ Liu + Pepperell 2013</w:t>
      </w:r>
    </w:p>
    <w:p w14:paraId="2C4EA277" w14:textId="6BB4DA44" w:rsidR="000513B1" w:rsidRDefault="000513B1" w:rsidP="005A4C9D">
      <w:pPr>
        <w:pStyle w:val="ListParagraph"/>
        <w:numPr>
          <w:ilvl w:val="0"/>
          <w:numId w:val="5"/>
        </w:numPr>
      </w:pPr>
      <w:r>
        <w:t xml:space="preserve">Mention with context of linking human demographics with </w:t>
      </w:r>
      <w:r w:rsidR="00C8291F">
        <w:t xml:space="preserve">microbiome, e.g., </w:t>
      </w:r>
      <w:proofErr w:type="spellStart"/>
      <w:r w:rsidR="00C8291F">
        <w:t>Eisenhofer</w:t>
      </w:r>
      <w:proofErr w:type="spellEnd"/>
      <w:r w:rsidR="00C8291F">
        <w:t xml:space="preserve"> (Japan), Nandita’s 2019 paper, </w:t>
      </w:r>
    </w:p>
    <w:p w14:paraId="641F5C93" w14:textId="2BFD8F89" w:rsidR="001456E2" w:rsidRDefault="00C82351" w:rsidP="001456E2">
      <w:r>
        <w:t>Results</w:t>
      </w:r>
    </w:p>
    <w:p w14:paraId="397847F2" w14:textId="31F302AD" w:rsidR="00C82351" w:rsidRDefault="00FD36D0" w:rsidP="00FD36D0">
      <w:pPr>
        <w:pStyle w:val="ListParagraph"/>
        <w:numPr>
          <w:ilvl w:val="0"/>
          <w:numId w:val="6"/>
        </w:numPr>
      </w:pPr>
      <w:commentRangeStart w:id="36"/>
      <w:r>
        <w:t xml:space="preserve">Pi </w:t>
      </w:r>
      <w:commentRangeEnd w:id="36"/>
      <w:r w:rsidR="00A062A9">
        <w:rPr>
          <w:rStyle w:val="CommentReference"/>
        </w:rPr>
        <w:commentReference w:id="36"/>
      </w:r>
      <w:r>
        <w:t>between Madagascar / Ethiopian populations vs. HMP data</w:t>
      </w:r>
    </w:p>
    <w:p w14:paraId="52BA785E" w14:textId="33A02D07" w:rsidR="00192EB9" w:rsidRDefault="00192EB9" w:rsidP="00192EB9">
      <w:pPr>
        <w:pStyle w:val="ListParagraph"/>
        <w:numPr>
          <w:ilvl w:val="1"/>
          <w:numId w:val="6"/>
        </w:numPr>
      </w:pPr>
      <w:r>
        <w:t>A priori expectation is that there is a difference in pi between these two populations</w:t>
      </w:r>
      <w:r w:rsidR="00EE74EF">
        <w:br/>
      </w:r>
      <w:r w:rsidR="00025153">
        <w:br/>
      </w:r>
      <w:r w:rsidR="00EE74EF">
        <w:t>Possibly some form of table which shows the values (placeholders relative to difference between two populations)</w:t>
      </w:r>
      <w:r w:rsidR="00025153">
        <w:br/>
      </w:r>
      <w:r w:rsidR="00025153">
        <w:lastRenderedPageBreak/>
        <w:br/>
        <w:t xml:space="preserve">I expect there to be more nucleotide diversity </w:t>
      </w:r>
      <w:r w:rsidR="00296913">
        <w:t xml:space="preserve">in the oral microbiome when transitioning to an </w:t>
      </w:r>
      <w:del w:id="37" w:author="Jonathan Mah" w:date="2021-08-19T10:51:00Z">
        <w:r w:rsidR="00296913" w:rsidDel="00CA15DD">
          <w:delText xml:space="preserve">industrialized </w:delText>
        </w:r>
      </w:del>
      <w:ins w:id="38" w:author="Jonathan Mah" w:date="2021-08-19T10:51:00Z">
        <w:r w:rsidR="00CA15DD">
          <w:t xml:space="preserve">urbanized </w:t>
        </w:r>
      </w:ins>
      <w:r w:rsidR="00296913">
        <w:t>microbiome as shown in Cornejo. I expect the opposite trend in the gut microbiome based on our preliminary data</w:t>
      </w:r>
    </w:p>
    <w:tbl>
      <w:tblPr>
        <w:tblStyle w:val="TableGrid"/>
        <w:tblW w:w="0" w:type="auto"/>
        <w:tblInd w:w="2160" w:type="dxa"/>
        <w:tblLook w:val="04A0" w:firstRow="1" w:lastRow="0" w:firstColumn="1" w:lastColumn="0" w:noHBand="0" w:noVBand="1"/>
      </w:tblPr>
      <w:tblGrid>
        <w:gridCol w:w="2396"/>
        <w:gridCol w:w="2397"/>
        <w:gridCol w:w="2397"/>
      </w:tblGrid>
      <w:tr w:rsidR="00B66EA4" w14:paraId="083CD4D7" w14:textId="77777777" w:rsidTr="00B66EA4">
        <w:tc>
          <w:tcPr>
            <w:tcW w:w="2396" w:type="dxa"/>
          </w:tcPr>
          <w:p w14:paraId="51BF6CA2" w14:textId="77777777" w:rsidR="00B66EA4" w:rsidRDefault="00B66EA4" w:rsidP="00FC24E2">
            <w:pPr>
              <w:pStyle w:val="ListParagraph"/>
              <w:ind w:left="0"/>
            </w:pPr>
          </w:p>
        </w:tc>
        <w:tc>
          <w:tcPr>
            <w:tcW w:w="2397" w:type="dxa"/>
          </w:tcPr>
          <w:p w14:paraId="5D70DA69" w14:textId="10F4501B" w:rsidR="00B66EA4" w:rsidRDefault="00B66EA4" w:rsidP="00FC24E2">
            <w:pPr>
              <w:pStyle w:val="ListParagraph"/>
              <w:ind w:left="0"/>
            </w:pPr>
            <w:del w:id="39" w:author="Jonathan Mah" w:date="2021-08-19T10:51:00Z">
              <w:r w:rsidDel="00CA15DD">
                <w:delText>Agricultural</w:delText>
              </w:r>
            </w:del>
            <w:ins w:id="40" w:author="Jonathan Mah" w:date="2021-08-19T10:51:00Z">
              <w:r w:rsidR="00CA15DD">
                <w:t>Rural</w:t>
              </w:r>
            </w:ins>
          </w:p>
        </w:tc>
        <w:tc>
          <w:tcPr>
            <w:tcW w:w="2397" w:type="dxa"/>
          </w:tcPr>
          <w:p w14:paraId="4D77CE94" w14:textId="2432FBE2" w:rsidR="00B66EA4" w:rsidRDefault="00B66EA4" w:rsidP="00FC24E2">
            <w:pPr>
              <w:pStyle w:val="ListParagraph"/>
              <w:ind w:left="0"/>
            </w:pPr>
            <w:del w:id="41" w:author="Jonathan Mah" w:date="2021-08-19T10:51:00Z">
              <w:r w:rsidDel="00CA15DD">
                <w:delText>Industrialized</w:delText>
              </w:r>
            </w:del>
            <w:ins w:id="42" w:author="Jonathan Mah" w:date="2021-08-19T10:51:00Z">
              <w:r w:rsidR="00CA15DD">
                <w:t>Urbanized</w:t>
              </w:r>
            </w:ins>
          </w:p>
        </w:tc>
      </w:tr>
      <w:tr w:rsidR="00B66EA4" w14:paraId="657487B6" w14:textId="77777777" w:rsidTr="00B66EA4">
        <w:tc>
          <w:tcPr>
            <w:tcW w:w="2396" w:type="dxa"/>
          </w:tcPr>
          <w:p w14:paraId="1B00F35A" w14:textId="420ABCFF" w:rsidR="00B66EA4" w:rsidRDefault="00B66EA4" w:rsidP="00FC24E2">
            <w:pPr>
              <w:pStyle w:val="ListParagraph"/>
              <w:ind w:left="0"/>
            </w:pPr>
            <w:r>
              <w:t>Oral</w:t>
            </w:r>
          </w:p>
        </w:tc>
        <w:tc>
          <w:tcPr>
            <w:tcW w:w="2397" w:type="dxa"/>
          </w:tcPr>
          <w:p w14:paraId="7988096E" w14:textId="7CD50932" w:rsidR="00B66EA4" w:rsidRDefault="00B66EA4" w:rsidP="00FC24E2">
            <w:pPr>
              <w:pStyle w:val="ListParagraph"/>
              <w:ind w:left="0"/>
            </w:pPr>
            <w:r>
              <w:t xml:space="preserve">Expect </w:t>
            </w:r>
            <w:r w:rsidR="00EE74EF">
              <w:t>lower pi</w:t>
            </w:r>
          </w:p>
        </w:tc>
        <w:tc>
          <w:tcPr>
            <w:tcW w:w="2397" w:type="dxa"/>
          </w:tcPr>
          <w:p w14:paraId="72DEB938" w14:textId="11A72827" w:rsidR="00B66EA4" w:rsidRDefault="00EE74EF" w:rsidP="00FC24E2">
            <w:pPr>
              <w:pStyle w:val="ListParagraph"/>
              <w:ind w:left="0"/>
            </w:pPr>
            <w:r>
              <w:t>Expect higher pi</w:t>
            </w:r>
          </w:p>
        </w:tc>
      </w:tr>
      <w:tr w:rsidR="00B66EA4" w14:paraId="652174F7" w14:textId="77777777" w:rsidTr="00B66EA4">
        <w:tc>
          <w:tcPr>
            <w:tcW w:w="2396" w:type="dxa"/>
          </w:tcPr>
          <w:p w14:paraId="53ADB536" w14:textId="2AB5C784" w:rsidR="00B66EA4" w:rsidRDefault="00B66EA4" w:rsidP="00FC24E2">
            <w:pPr>
              <w:pStyle w:val="ListParagraph"/>
              <w:ind w:left="0"/>
            </w:pPr>
            <w:r>
              <w:t>Gut</w:t>
            </w:r>
          </w:p>
        </w:tc>
        <w:tc>
          <w:tcPr>
            <w:tcW w:w="2397" w:type="dxa"/>
          </w:tcPr>
          <w:p w14:paraId="42874063" w14:textId="4728C0DB" w:rsidR="00B66EA4" w:rsidRDefault="00EE74EF" w:rsidP="00FC24E2">
            <w:pPr>
              <w:pStyle w:val="ListParagraph"/>
              <w:ind w:left="0"/>
            </w:pPr>
            <w:r>
              <w:t>Expect higher pi</w:t>
            </w:r>
          </w:p>
        </w:tc>
        <w:tc>
          <w:tcPr>
            <w:tcW w:w="2397" w:type="dxa"/>
          </w:tcPr>
          <w:p w14:paraId="59BDE5B0" w14:textId="051118FF" w:rsidR="00B66EA4" w:rsidRDefault="00EE74EF" w:rsidP="00FC24E2">
            <w:pPr>
              <w:pStyle w:val="ListParagraph"/>
              <w:ind w:left="0"/>
            </w:pPr>
            <w:r>
              <w:t>Expect lower pi</w:t>
            </w:r>
          </w:p>
        </w:tc>
      </w:tr>
    </w:tbl>
    <w:p w14:paraId="3FE9876C" w14:textId="1196CA39" w:rsidR="00192EB9" w:rsidRDefault="00EE74EF" w:rsidP="00192EB9">
      <w:pPr>
        <w:pStyle w:val="ListParagraph"/>
        <w:numPr>
          <w:ilvl w:val="1"/>
          <w:numId w:val="6"/>
        </w:numPr>
      </w:pPr>
      <w:r>
        <w:br/>
      </w:r>
      <w:r w:rsidR="00192EB9">
        <w:t xml:space="preserve">If possible, it’d be nice if we could show </w:t>
      </w:r>
      <w:del w:id="43" w:author="Jonathan Mah" w:date="2021-08-19T10:51:00Z">
        <w:r w:rsidR="002A1D1B" w:rsidDel="00CA15DD">
          <w:delText>Agricultural vs. Industrialized</w:delText>
        </w:r>
      </w:del>
      <w:ins w:id="44" w:author="Jonathan Mah" w:date="2021-08-19T10:51:00Z">
        <w:r w:rsidR="00CA15DD">
          <w:t>rural vs urbanized</w:t>
        </w:r>
      </w:ins>
      <w:r w:rsidR="002A1D1B">
        <w:t xml:space="preserve"> microbiome for both oral and gut</w:t>
      </w:r>
    </w:p>
    <w:p w14:paraId="15E21720" w14:textId="2C53F606" w:rsidR="00FD36D0" w:rsidRDefault="00FD36D0" w:rsidP="00FD36D0">
      <w:pPr>
        <w:pStyle w:val="ListParagraph"/>
        <w:numPr>
          <w:ilvl w:val="0"/>
          <w:numId w:val="6"/>
        </w:numPr>
      </w:pPr>
      <w:r>
        <w:t>SFS of prevalent microbial species</w:t>
      </w:r>
      <w:r w:rsidR="00C849BB">
        <w:t xml:space="preserve"> (maybe multiple species)</w:t>
      </w:r>
      <w:r>
        <w:t xml:space="preserve">, perhaps </w:t>
      </w:r>
      <w:proofErr w:type="spellStart"/>
      <w:r>
        <w:rPr>
          <w:i/>
          <w:iCs/>
        </w:rPr>
        <w:t>Prevotella</w:t>
      </w:r>
      <w:proofErr w:type="spellEnd"/>
      <w:r>
        <w:t>?</w:t>
      </w:r>
      <w:r w:rsidR="001B7FCE">
        <w:br/>
      </w:r>
      <w:r w:rsidR="001B7FCE">
        <w:rPr>
          <w:noProof/>
        </w:rPr>
        <w:drawing>
          <wp:inline distT="0" distB="0" distL="0" distR="0" wp14:anchorId="100481E1" wp14:editId="2577B6CE">
            <wp:extent cx="5932805" cy="6071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6071235"/>
                    </a:xfrm>
                    <a:prstGeom prst="rect">
                      <a:avLst/>
                    </a:prstGeom>
                    <a:noFill/>
                    <a:ln>
                      <a:noFill/>
                    </a:ln>
                  </pic:spPr>
                </pic:pic>
              </a:graphicData>
            </a:graphic>
          </wp:inline>
        </w:drawing>
      </w:r>
    </w:p>
    <w:p w14:paraId="2C121867" w14:textId="477FB127" w:rsidR="001F1A43" w:rsidRDefault="001F1A43" w:rsidP="001F1A43">
      <w:pPr>
        <w:pStyle w:val="ListParagraph"/>
        <w:numPr>
          <w:ilvl w:val="1"/>
          <w:numId w:val="6"/>
        </w:numPr>
      </w:pPr>
      <w:r>
        <w:lastRenderedPageBreak/>
        <w:t xml:space="preserve">A priori I expect that in </w:t>
      </w:r>
      <w:commentRangeStart w:id="45"/>
      <w:del w:id="46" w:author="Jonathan Mah" w:date="2021-08-19T10:51:00Z">
        <w:r w:rsidDel="00CA15DD">
          <w:delText xml:space="preserve">industrialized </w:delText>
        </w:r>
      </w:del>
      <w:commentRangeEnd w:id="45"/>
      <w:ins w:id="47" w:author="Jonathan Mah" w:date="2021-08-19T10:51:00Z">
        <w:r w:rsidR="00CA15DD">
          <w:t xml:space="preserve">urbanized </w:t>
        </w:r>
      </w:ins>
      <w:r w:rsidR="007752C2">
        <w:rPr>
          <w:rStyle w:val="CommentReference"/>
        </w:rPr>
        <w:commentReference w:id="45"/>
      </w:r>
      <w:r>
        <w:t>populations there is a</w:t>
      </w:r>
      <w:ins w:id="48" w:author="Jonathan Mah" w:date="2021-08-19T10:51:00Z">
        <w:r w:rsidR="00CA15DD">
          <w:t xml:space="preserve"> relative</w:t>
        </w:r>
      </w:ins>
      <w:del w:id="49" w:author="Jonathan Mah" w:date="2021-08-19T10:51:00Z">
        <w:r w:rsidDel="00CA15DD">
          <w:delText>n</w:delText>
        </w:r>
      </w:del>
      <w:r>
        <w:t xml:space="preserve"> increa</w:t>
      </w:r>
      <w:commentRangeStart w:id="50"/>
      <w:r>
        <w:t xml:space="preserve">se in </w:t>
      </w:r>
      <w:del w:id="51" w:author="Jonathan Mah" w:date="2021-08-19T10:51:00Z">
        <w:r w:rsidDel="00CA15DD">
          <w:delText xml:space="preserve">rare </w:delText>
        </w:r>
      </w:del>
      <w:ins w:id="52" w:author="Jonathan Mah" w:date="2021-08-19T10:51:00Z">
        <w:r w:rsidR="00CA15DD">
          <w:t xml:space="preserve">common </w:t>
        </w:r>
      </w:ins>
      <w:r>
        <w:t xml:space="preserve">variants in the gut microbiome due to </w:t>
      </w:r>
      <w:r w:rsidR="000A52FD">
        <w:t>demographic contractions</w:t>
      </w:r>
      <w:commentRangeEnd w:id="50"/>
      <w:r w:rsidR="00433ED2">
        <w:rPr>
          <w:rStyle w:val="CommentReference"/>
        </w:rPr>
        <w:commentReference w:id="50"/>
      </w:r>
      <w:r w:rsidR="000A52FD">
        <w:t xml:space="preserve">. I think it’d be cool to display this as some form of panel where we show the same array of species in different human populations but with an (ideally) visual difference in </w:t>
      </w:r>
      <w:commentRangeStart w:id="53"/>
      <w:r w:rsidR="000A52FD">
        <w:t>trend</w:t>
      </w:r>
      <w:commentRangeEnd w:id="53"/>
      <w:r w:rsidR="00433ED2">
        <w:rPr>
          <w:rStyle w:val="CommentReference"/>
        </w:rPr>
        <w:commentReference w:id="53"/>
      </w:r>
      <w:r w:rsidR="000A52FD">
        <w:t>.</w:t>
      </w:r>
    </w:p>
    <w:p w14:paraId="26A08B1F" w14:textId="1B81DDC8" w:rsidR="00FD36D0" w:rsidRDefault="00C849BB" w:rsidP="00FD36D0">
      <w:pPr>
        <w:pStyle w:val="ListParagraph"/>
        <w:numPr>
          <w:ilvl w:val="0"/>
          <w:numId w:val="6"/>
        </w:numPr>
      </w:pPr>
      <w:r>
        <w:t>SFS with negative selection</w:t>
      </w:r>
      <w:r w:rsidR="00245630">
        <w:br/>
      </w:r>
      <w:ins w:id="54" w:author="Jonathan Mah" w:date="2021-08-19T10:38:00Z">
        <w:r w:rsidR="00EE5492">
          <w:rPr>
            <w:noProof/>
          </w:rPr>
          <w:drawing>
            <wp:inline distT="0" distB="0" distL="0" distR="0" wp14:anchorId="60260B75" wp14:editId="0D302A68">
              <wp:extent cx="3166557" cy="2152650"/>
              <wp:effectExtent l="0" t="0" r="0" b="0"/>
              <wp:docPr id="7" name="Picture 6" descr="Chart, bar chart&#10;&#10;Description automatically generated">
                <a:extLst xmlns:a="http://schemas.openxmlformats.org/drawingml/2006/main">
                  <a:ext uri="{FF2B5EF4-FFF2-40B4-BE49-F238E27FC236}">
                    <a16:creationId xmlns:a16="http://schemas.microsoft.com/office/drawing/2014/main" id="{E66A867C-D02C-461B-A061-7F35CD85F6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 bar chart&#10;&#10;Description automatically generated">
                        <a:extLst>
                          <a:ext uri="{FF2B5EF4-FFF2-40B4-BE49-F238E27FC236}">
                            <a16:creationId xmlns:a16="http://schemas.microsoft.com/office/drawing/2014/main" id="{E66A867C-D02C-461B-A061-7F35CD85F630}"/>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169830" cy="2154875"/>
                      </a:xfrm>
                      <a:prstGeom prst="rect">
                        <a:avLst/>
                      </a:prstGeom>
                    </pic:spPr>
                  </pic:pic>
                </a:graphicData>
              </a:graphic>
            </wp:inline>
          </w:drawing>
        </w:r>
      </w:ins>
      <w:r w:rsidR="00245630">
        <w:rPr>
          <w:noProof/>
        </w:rPr>
        <w:drawing>
          <wp:inline distT="0" distB="0" distL="0" distR="0" wp14:anchorId="215091E4" wp14:editId="2E96D395">
            <wp:extent cx="2537289" cy="180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8478" cy="1810598"/>
                    </a:xfrm>
                    <a:prstGeom prst="rect">
                      <a:avLst/>
                    </a:prstGeom>
                    <a:noFill/>
                    <a:ln>
                      <a:noFill/>
                    </a:ln>
                  </pic:spPr>
                </pic:pic>
              </a:graphicData>
            </a:graphic>
          </wp:inline>
        </w:drawing>
      </w:r>
      <w:r w:rsidR="00245630">
        <w:br/>
        <w:t xml:space="preserve">I think we should frame this similarly to how negative selection is addressed in Cornejo. </w:t>
      </w:r>
      <w:commentRangeStart w:id="55"/>
      <w:r w:rsidR="00245630">
        <w:t xml:space="preserve">In </w:t>
      </w:r>
      <w:commentRangeEnd w:id="55"/>
      <w:r w:rsidR="00AD373D">
        <w:rPr>
          <w:rStyle w:val="CommentReference"/>
        </w:rPr>
        <w:commentReference w:id="55"/>
      </w:r>
      <w:r w:rsidR="00245630">
        <w:t xml:space="preserve">summary, when accounting for negative selection in our model, we are able to fit a model SFS which has better(?) model fit than </w:t>
      </w:r>
      <w:proofErr w:type="gramStart"/>
      <w:r w:rsidR="00245630">
        <w:t>an</w:t>
      </w:r>
      <w:proofErr w:type="gramEnd"/>
      <w:r w:rsidR="00245630">
        <w:t xml:space="preserve"> </w:t>
      </w:r>
      <w:proofErr w:type="spellStart"/>
      <w:r w:rsidR="00245630">
        <w:t>sfs</w:t>
      </w:r>
      <w:proofErr w:type="spellEnd"/>
      <w:r w:rsidR="00245630">
        <w:t xml:space="preserve"> without negative selection, which suggests that our data has undergone negative selection </w:t>
      </w:r>
      <w:r w:rsidR="00245630">
        <w:sym w:font="Wingdings" w:char="F0E0"/>
      </w:r>
      <w:r w:rsidR="00245630">
        <w:t xml:space="preserve"> further evidence for population bottleneck.</w:t>
      </w:r>
    </w:p>
    <w:p w14:paraId="57D6B4CF" w14:textId="77777777" w:rsidR="00CA15DD" w:rsidRDefault="00245630" w:rsidP="00245630">
      <w:pPr>
        <w:pStyle w:val="ListParagraph"/>
        <w:numPr>
          <w:ilvl w:val="1"/>
          <w:numId w:val="6"/>
        </w:numPr>
        <w:rPr>
          <w:ins w:id="56" w:author="Jonathan Mah" w:date="2021-08-19T10:52:00Z"/>
        </w:rPr>
      </w:pPr>
      <w:r>
        <w:t xml:space="preserve">We can contrast the </w:t>
      </w:r>
      <w:proofErr w:type="spellStart"/>
      <w:r w:rsidR="00545C23">
        <w:t>sfs</w:t>
      </w:r>
      <w:proofErr w:type="spellEnd"/>
      <w:r w:rsidR="00545C23">
        <w:t xml:space="preserve"> with negative selection for </w:t>
      </w:r>
      <w:del w:id="57" w:author="Jonathan Mah" w:date="2021-08-19T10:52:00Z">
        <w:r w:rsidR="00545C23" w:rsidDel="00CA15DD">
          <w:delText>agricultural and industrialized societies, maybe industrialized has more negative selection</w:delText>
        </w:r>
      </w:del>
      <w:ins w:id="58" w:author="Jonathan Mah" w:date="2021-08-19T10:52:00Z">
        <w:r w:rsidR="00CA15DD">
          <w:t>rural vs. urbanized microbiomes.</w:t>
        </w:r>
      </w:ins>
    </w:p>
    <w:p w14:paraId="74047AF1" w14:textId="548B63D8" w:rsidR="00245630" w:rsidRDefault="00CA15DD">
      <w:pPr>
        <w:pStyle w:val="ListParagraph"/>
        <w:numPr>
          <w:ilvl w:val="2"/>
          <w:numId w:val="6"/>
        </w:numPr>
        <w:pPrChange w:id="59" w:author="Jonathan Mah" w:date="2021-08-19T10:52:00Z">
          <w:pPr>
            <w:pStyle w:val="ListParagraph"/>
            <w:numPr>
              <w:ilvl w:val="1"/>
              <w:numId w:val="6"/>
            </w:numPr>
            <w:ind w:left="1440" w:hanging="360"/>
          </w:pPr>
        </w:pPrChange>
      </w:pPr>
      <w:ins w:id="60" w:author="Jonathan Mah" w:date="2021-08-19T10:52:00Z">
        <w:r>
          <w:t>Maybe urbanized has more negative selection</w:t>
        </w:r>
      </w:ins>
      <w:r w:rsidR="00545C23">
        <w:t xml:space="preserve">, or </w:t>
      </w:r>
      <w:ins w:id="61" w:author="Jonathan Mah" w:date="2021-08-19T10:52:00Z">
        <w:r>
          <w:t xml:space="preserve">the </w:t>
        </w:r>
      </w:ins>
      <w:r w:rsidR="00545C23">
        <w:t xml:space="preserve">incorporation of negative selection has better fit </w:t>
      </w:r>
      <w:ins w:id="62" w:author="Jonathan Mah" w:date="2021-08-19T10:52:00Z">
        <w:r>
          <w:t>for the urbanized model</w:t>
        </w:r>
      </w:ins>
      <w:r w:rsidR="00545C23">
        <w:t>(</w:t>
      </w:r>
      <w:r w:rsidR="00545C23" w:rsidRPr="00545C23">
        <w:rPr>
          <w:highlight w:val="yellow"/>
        </w:rPr>
        <w:t>haven’t checked this out yet</w:t>
      </w:r>
      <w:r w:rsidR="00545C23">
        <w:t>)</w:t>
      </w:r>
    </w:p>
    <w:p w14:paraId="0873AEC4" w14:textId="140A12F4" w:rsidR="00BC3165" w:rsidRDefault="00BC3165" w:rsidP="00FD36D0">
      <w:pPr>
        <w:pStyle w:val="ListParagraph"/>
        <w:numPr>
          <w:ilvl w:val="0"/>
          <w:numId w:val="6"/>
        </w:numPr>
        <w:rPr>
          <w:ins w:id="63" w:author="Jonathan Mah" w:date="2021-10-20T16:19:00Z"/>
        </w:rPr>
      </w:pPr>
      <w:r>
        <w:t>Demographic models</w:t>
      </w:r>
      <w:ins w:id="64" w:author="Jonathan Mah" w:date="2021-08-19T10:40:00Z">
        <w:r w:rsidR="00EE5492">
          <w:rPr>
            <w:noProof/>
          </w:rPr>
          <w:drawing>
            <wp:inline distT="0" distB="0" distL="0" distR="0" wp14:anchorId="6B41047B" wp14:editId="2DAA0163">
              <wp:extent cx="2303145" cy="1771650"/>
              <wp:effectExtent l="0" t="0" r="190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3145" cy="1771650"/>
                      </a:xfrm>
                      <a:prstGeom prst="rect">
                        <a:avLst/>
                      </a:prstGeom>
                      <a:noFill/>
                      <a:ln>
                        <a:noFill/>
                      </a:ln>
                    </pic:spPr>
                  </pic:pic>
                </a:graphicData>
              </a:graphic>
            </wp:inline>
          </w:drawing>
        </w:r>
      </w:ins>
    </w:p>
    <w:p w14:paraId="6185DC6D" w14:textId="3B6DE6AD" w:rsidR="0099624F" w:rsidRDefault="0099624F" w:rsidP="0099624F">
      <w:pPr>
        <w:pStyle w:val="ListParagraph"/>
        <w:numPr>
          <w:ilvl w:val="1"/>
          <w:numId w:val="6"/>
        </w:numPr>
        <w:pPrChange w:id="65" w:author="Jonathan Mah" w:date="2021-10-20T16:19:00Z">
          <w:pPr>
            <w:pStyle w:val="ListParagraph"/>
            <w:numPr>
              <w:numId w:val="6"/>
            </w:numPr>
            <w:ind w:hanging="360"/>
          </w:pPr>
        </w:pPrChange>
      </w:pPr>
      <w:ins w:id="66" w:author="Jonathan Mah" w:date="2021-10-20T16:20:00Z">
        <w:r>
          <w:rPr>
            <w:noProof/>
          </w:rPr>
          <w:lastRenderedPageBreak/>
          <w:drawing>
            <wp:inline distT="0" distB="0" distL="0" distR="0" wp14:anchorId="294056AB" wp14:editId="52C9BB2B">
              <wp:extent cx="5943600" cy="2867660"/>
              <wp:effectExtent l="0" t="0" r="0" b="8890"/>
              <wp:docPr id="8" name="Picture 8"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catter chart&#10;&#10;Description automatically generated"/>
                      <pic:cNvPicPr/>
                    </pic:nvPicPr>
                    <pic:blipFill>
                      <a:blip r:embed="rId14"/>
                      <a:stretch>
                        <a:fillRect/>
                      </a:stretch>
                    </pic:blipFill>
                    <pic:spPr>
                      <a:xfrm>
                        <a:off x="0" y="0"/>
                        <a:ext cx="5943600" cy="2867660"/>
                      </a:xfrm>
                      <a:prstGeom prst="rect">
                        <a:avLst/>
                      </a:prstGeom>
                    </pic:spPr>
                  </pic:pic>
                </a:graphicData>
              </a:graphic>
            </wp:inline>
          </w:drawing>
        </w:r>
        <w:r>
          <w:rPr>
            <w:noProof/>
          </w:rPr>
          <w:drawing>
            <wp:inline distT="0" distB="0" distL="0" distR="0" wp14:anchorId="02375C2F" wp14:editId="47DFC0D8">
              <wp:extent cx="5820587" cy="3677163"/>
              <wp:effectExtent l="0" t="0" r="8890" b="0"/>
              <wp:docPr id="9" name="Picture 9"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with low confidence"/>
                      <pic:cNvPicPr/>
                    </pic:nvPicPr>
                    <pic:blipFill>
                      <a:blip r:embed="rId15"/>
                      <a:stretch>
                        <a:fillRect/>
                      </a:stretch>
                    </pic:blipFill>
                    <pic:spPr>
                      <a:xfrm>
                        <a:off x="0" y="0"/>
                        <a:ext cx="5820587" cy="3677163"/>
                      </a:xfrm>
                      <a:prstGeom prst="rect">
                        <a:avLst/>
                      </a:prstGeom>
                    </pic:spPr>
                  </pic:pic>
                </a:graphicData>
              </a:graphic>
            </wp:inline>
          </w:drawing>
        </w:r>
      </w:ins>
    </w:p>
    <w:p w14:paraId="0702EC00" w14:textId="753723D9" w:rsidR="00EE5492" w:rsidDel="00807CE9" w:rsidRDefault="00423E02" w:rsidP="0099624F">
      <w:pPr>
        <w:pStyle w:val="ListParagraph"/>
        <w:numPr>
          <w:ilvl w:val="0"/>
          <w:numId w:val="6"/>
        </w:numPr>
        <w:rPr>
          <w:del w:id="67" w:author="Jonathan Mah" w:date="2021-08-19T10:52:00Z"/>
        </w:rPr>
        <w:pPrChange w:id="68" w:author="Jonathan Mah" w:date="2021-10-20T16:19:00Z">
          <w:pPr>
            <w:pStyle w:val="ListParagraph"/>
            <w:numPr>
              <w:ilvl w:val="1"/>
              <w:numId w:val="6"/>
            </w:numPr>
            <w:ind w:left="1440" w:hanging="360"/>
          </w:pPr>
        </w:pPrChange>
      </w:pPr>
      <w:del w:id="69" w:author="Jonathan Mah" w:date="2021-08-19T10:40:00Z">
        <w:r w:rsidDel="00EE5492">
          <w:delText xml:space="preserve">Example: </w:delText>
        </w:r>
      </w:del>
      <w:del w:id="70" w:author="Jonathan Mah" w:date="2021-10-20T16:19:00Z">
        <w:r w:rsidDel="0099624F">
          <w:rPr>
            <w:noProof/>
          </w:rPr>
          <w:drawing>
            <wp:inline distT="0" distB="0" distL="0" distR="0" wp14:anchorId="4EFEF117" wp14:editId="14731EFE">
              <wp:extent cx="3862943" cy="225365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68047" cy="2256637"/>
                      </a:xfrm>
                      <a:prstGeom prst="rect">
                        <a:avLst/>
                      </a:prstGeom>
                      <a:noFill/>
                    </pic:spPr>
                  </pic:pic>
                </a:graphicData>
              </a:graphic>
            </wp:inline>
          </w:drawing>
        </w:r>
      </w:del>
    </w:p>
    <w:p w14:paraId="75D7EB28" w14:textId="01185676" w:rsidR="005555D0" w:rsidRDefault="005555D0" w:rsidP="00545C23">
      <w:pPr>
        <w:pStyle w:val="ListParagraph"/>
        <w:numPr>
          <w:ilvl w:val="1"/>
          <w:numId w:val="6"/>
        </w:numPr>
      </w:pPr>
      <w:r>
        <w:t>We can do this kind of figure for other summary statistic</w:t>
      </w:r>
      <w:r w:rsidR="00545C23">
        <w:t>.</w:t>
      </w:r>
    </w:p>
    <w:p w14:paraId="1DB9A4D7" w14:textId="13D0D6F1" w:rsidR="00545C23" w:rsidRDefault="00545C23" w:rsidP="00545C23">
      <w:pPr>
        <w:pStyle w:val="ListParagraph"/>
        <w:numPr>
          <w:ilvl w:val="1"/>
          <w:numId w:val="6"/>
        </w:numPr>
      </w:pPr>
      <w:r>
        <w:t>Ideally some sort of large summary figure which shows a clear difference between fecal and oral bacteria</w:t>
      </w:r>
    </w:p>
    <w:p w14:paraId="4DD2A4D5" w14:textId="4B42DC89" w:rsidR="00954490" w:rsidRDefault="00954490" w:rsidP="00545C23">
      <w:pPr>
        <w:pStyle w:val="ListParagraph"/>
        <w:numPr>
          <w:ilvl w:val="1"/>
          <w:numId w:val="6"/>
        </w:numPr>
      </w:pPr>
      <w:r>
        <w:t xml:space="preserve">Prioritize data for </w:t>
      </w:r>
      <w:del w:id="71" w:author="Jonathan Mah" w:date="2021-08-19T10:52:00Z">
        <w:r w:rsidDel="00807CE9">
          <w:delText xml:space="preserve">industrialized </w:delText>
        </w:r>
      </w:del>
      <w:ins w:id="72" w:author="Jonathan Mah" w:date="2021-08-19T10:52:00Z">
        <w:r w:rsidR="00807CE9">
          <w:t xml:space="preserve">urbanized </w:t>
        </w:r>
      </w:ins>
      <w:r>
        <w:t>populations as demographic inference will tell us what happened since migration out of Africa.</w:t>
      </w:r>
    </w:p>
    <w:p w14:paraId="19624B95" w14:textId="2CA2221A" w:rsidR="00EC3C05" w:rsidRDefault="00EC3C05" w:rsidP="00EC3C05">
      <w:pPr>
        <w:pStyle w:val="ListParagraph"/>
        <w:numPr>
          <w:ilvl w:val="0"/>
          <w:numId w:val="6"/>
        </w:numPr>
      </w:pPr>
      <w:r>
        <w:t xml:space="preserve">Model comparison or evaluation metric, e.g., </w:t>
      </w:r>
      <w:commentRangeStart w:id="73"/>
      <w:r>
        <w:t>LD</w:t>
      </w:r>
      <w:commentRangeEnd w:id="73"/>
      <w:r w:rsidR="00A062A9">
        <w:rPr>
          <w:rStyle w:val="CommentReference"/>
        </w:rPr>
        <w:commentReference w:id="73"/>
      </w:r>
    </w:p>
    <w:p w14:paraId="63031D7A" w14:textId="5657CC9D" w:rsidR="00EC3C05" w:rsidRDefault="00EC3C05" w:rsidP="00EC3C05">
      <w:pPr>
        <w:pStyle w:val="ListParagraph"/>
        <w:numPr>
          <w:ilvl w:val="1"/>
          <w:numId w:val="6"/>
        </w:numPr>
      </w:pPr>
      <w:r>
        <w:t>If this does not work correctly, we can describe how to improve models</w:t>
      </w:r>
    </w:p>
    <w:p w14:paraId="01519920" w14:textId="55FAD4FF" w:rsidR="00DE45F4" w:rsidRDefault="00DE45F4" w:rsidP="00EC3C05">
      <w:pPr>
        <w:pStyle w:val="ListParagraph"/>
        <w:numPr>
          <w:ilvl w:val="1"/>
          <w:numId w:val="6"/>
        </w:numPr>
      </w:pPr>
      <w:r>
        <w:t>This can probably be shown with a table</w:t>
      </w:r>
      <w:r w:rsidR="00386982">
        <w:t xml:space="preserve"> for each species, or something along those lines. Alternatively, this is really data heavy so maybe something for the supplement?</w:t>
      </w:r>
    </w:p>
    <w:tbl>
      <w:tblPr>
        <w:tblStyle w:val="TableGrid"/>
        <w:tblW w:w="0" w:type="auto"/>
        <w:tblInd w:w="1440" w:type="dxa"/>
        <w:tblLook w:val="04A0" w:firstRow="1" w:lastRow="0" w:firstColumn="1" w:lastColumn="0" w:noHBand="0" w:noVBand="1"/>
      </w:tblPr>
      <w:tblGrid>
        <w:gridCol w:w="1581"/>
        <w:gridCol w:w="1256"/>
        <w:gridCol w:w="1328"/>
        <w:gridCol w:w="1330"/>
        <w:gridCol w:w="1234"/>
        <w:gridCol w:w="1181"/>
      </w:tblGrid>
      <w:tr w:rsidR="00386982" w14:paraId="66C75506" w14:textId="11BC1A5C" w:rsidTr="009466ED">
        <w:tc>
          <w:tcPr>
            <w:tcW w:w="7910" w:type="dxa"/>
            <w:gridSpan w:val="6"/>
          </w:tcPr>
          <w:p w14:paraId="784BF2B7" w14:textId="1B414A5A" w:rsidR="00386982" w:rsidRDefault="00386982" w:rsidP="00C535BD">
            <w:pPr>
              <w:pStyle w:val="ListParagraph"/>
              <w:ind w:left="0"/>
            </w:pPr>
            <w:r>
              <w:lastRenderedPageBreak/>
              <w:t>Species 1</w:t>
            </w:r>
          </w:p>
        </w:tc>
      </w:tr>
      <w:tr w:rsidR="00386982" w14:paraId="7650CB9C" w14:textId="5A15704E" w:rsidTr="00386982">
        <w:tc>
          <w:tcPr>
            <w:tcW w:w="1581" w:type="dxa"/>
          </w:tcPr>
          <w:p w14:paraId="4DFAEC9A" w14:textId="38D91D43" w:rsidR="00386982" w:rsidRDefault="00386982" w:rsidP="00C535BD">
            <w:pPr>
              <w:pStyle w:val="ListParagraph"/>
              <w:ind w:left="0"/>
            </w:pPr>
            <w:r>
              <w:t>Model</w:t>
            </w:r>
          </w:p>
        </w:tc>
        <w:tc>
          <w:tcPr>
            <w:tcW w:w="1256" w:type="dxa"/>
          </w:tcPr>
          <w:p w14:paraId="2E53B7F2" w14:textId="705C914E" w:rsidR="00386982" w:rsidRDefault="00386982" w:rsidP="00C535BD">
            <w:pPr>
              <w:pStyle w:val="ListParagraph"/>
              <w:ind w:left="0"/>
            </w:pPr>
            <w:r>
              <w:t>LL</w:t>
            </w:r>
          </w:p>
        </w:tc>
        <w:tc>
          <w:tcPr>
            <w:tcW w:w="1328" w:type="dxa"/>
          </w:tcPr>
          <w:p w14:paraId="5CC49D3F" w14:textId="0A6DCDF9" w:rsidR="00386982" w:rsidRDefault="00386982" w:rsidP="00C535BD">
            <w:pPr>
              <w:pStyle w:val="ListParagraph"/>
              <w:ind w:left="0"/>
            </w:pPr>
            <w:proofErr w:type="spellStart"/>
            <w:r>
              <w:t>N_a</w:t>
            </w:r>
            <w:proofErr w:type="spellEnd"/>
          </w:p>
        </w:tc>
        <w:tc>
          <w:tcPr>
            <w:tcW w:w="1330" w:type="dxa"/>
          </w:tcPr>
          <w:p w14:paraId="7DD16E06" w14:textId="7DA9BD6B" w:rsidR="00386982" w:rsidRDefault="00386982" w:rsidP="00C535BD">
            <w:pPr>
              <w:pStyle w:val="ListParagraph"/>
              <w:ind w:left="0"/>
            </w:pPr>
            <w:proofErr w:type="spellStart"/>
            <w:r>
              <w:t>N_e</w:t>
            </w:r>
            <w:proofErr w:type="spellEnd"/>
          </w:p>
        </w:tc>
        <w:tc>
          <w:tcPr>
            <w:tcW w:w="1234" w:type="dxa"/>
          </w:tcPr>
          <w:p w14:paraId="6676CAD9" w14:textId="114AB879" w:rsidR="00386982" w:rsidRDefault="00386982" w:rsidP="00C535BD">
            <w:pPr>
              <w:pStyle w:val="ListParagraph"/>
              <w:ind w:left="0"/>
            </w:pPr>
            <w:r>
              <w:t>T1</w:t>
            </w:r>
          </w:p>
        </w:tc>
        <w:tc>
          <w:tcPr>
            <w:tcW w:w="1181" w:type="dxa"/>
          </w:tcPr>
          <w:p w14:paraId="0382342F" w14:textId="749B7076" w:rsidR="00386982" w:rsidRDefault="00386982" w:rsidP="00C535BD">
            <w:pPr>
              <w:pStyle w:val="ListParagraph"/>
              <w:ind w:left="0"/>
            </w:pPr>
            <w:r>
              <w:t>T2</w:t>
            </w:r>
          </w:p>
        </w:tc>
      </w:tr>
      <w:tr w:rsidR="00386982" w14:paraId="31760F77" w14:textId="2C697642" w:rsidTr="00386982">
        <w:tc>
          <w:tcPr>
            <w:tcW w:w="1581" w:type="dxa"/>
          </w:tcPr>
          <w:p w14:paraId="14A00547" w14:textId="5C0CB178" w:rsidR="00386982" w:rsidRDefault="00386982" w:rsidP="00C535BD">
            <w:pPr>
              <w:pStyle w:val="ListParagraph"/>
              <w:ind w:left="0"/>
            </w:pPr>
            <w:r>
              <w:t xml:space="preserve">2 </w:t>
            </w:r>
            <w:proofErr w:type="gramStart"/>
            <w:r>
              <w:t>epoch</w:t>
            </w:r>
            <w:proofErr w:type="gramEnd"/>
          </w:p>
        </w:tc>
        <w:tc>
          <w:tcPr>
            <w:tcW w:w="1256" w:type="dxa"/>
          </w:tcPr>
          <w:p w14:paraId="59F733F5" w14:textId="77777777" w:rsidR="00386982" w:rsidRDefault="00386982" w:rsidP="00C535BD">
            <w:pPr>
              <w:pStyle w:val="ListParagraph"/>
              <w:ind w:left="0"/>
            </w:pPr>
          </w:p>
        </w:tc>
        <w:tc>
          <w:tcPr>
            <w:tcW w:w="1328" w:type="dxa"/>
          </w:tcPr>
          <w:p w14:paraId="7B911C8F" w14:textId="77777777" w:rsidR="00386982" w:rsidRDefault="00386982" w:rsidP="00C535BD">
            <w:pPr>
              <w:pStyle w:val="ListParagraph"/>
              <w:ind w:left="0"/>
            </w:pPr>
          </w:p>
        </w:tc>
        <w:tc>
          <w:tcPr>
            <w:tcW w:w="1330" w:type="dxa"/>
          </w:tcPr>
          <w:p w14:paraId="0901A2FF" w14:textId="77777777" w:rsidR="00386982" w:rsidRDefault="00386982" w:rsidP="00C535BD">
            <w:pPr>
              <w:pStyle w:val="ListParagraph"/>
              <w:ind w:left="0"/>
            </w:pPr>
          </w:p>
        </w:tc>
        <w:tc>
          <w:tcPr>
            <w:tcW w:w="1234" w:type="dxa"/>
          </w:tcPr>
          <w:p w14:paraId="1ED6CCA8" w14:textId="77777777" w:rsidR="00386982" w:rsidRDefault="00386982" w:rsidP="00C535BD">
            <w:pPr>
              <w:pStyle w:val="ListParagraph"/>
              <w:ind w:left="0"/>
            </w:pPr>
          </w:p>
        </w:tc>
        <w:tc>
          <w:tcPr>
            <w:tcW w:w="1181" w:type="dxa"/>
          </w:tcPr>
          <w:p w14:paraId="64EA9AEA" w14:textId="77777777" w:rsidR="00386982" w:rsidRDefault="00386982" w:rsidP="00C535BD">
            <w:pPr>
              <w:pStyle w:val="ListParagraph"/>
              <w:ind w:left="0"/>
            </w:pPr>
          </w:p>
        </w:tc>
      </w:tr>
      <w:tr w:rsidR="00386982" w14:paraId="488E3805" w14:textId="2A2CCC40" w:rsidTr="00386982">
        <w:tc>
          <w:tcPr>
            <w:tcW w:w="1581" w:type="dxa"/>
          </w:tcPr>
          <w:p w14:paraId="193C182F" w14:textId="445CE059" w:rsidR="00386982" w:rsidRDefault="00386982" w:rsidP="00C535BD">
            <w:pPr>
              <w:pStyle w:val="ListParagraph"/>
              <w:ind w:left="0"/>
            </w:pPr>
            <w:r>
              <w:t xml:space="preserve">3 </w:t>
            </w:r>
            <w:proofErr w:type="gramStart"/>
            <w:r>
              <w:t>epoch</w:t>
            </w:r>
            <w:proofErr w:type="gramEnd"/>
          </w:p>
        </w:tc>
        <w:tc>
          <w:tcPr>
            <w:tcW w:w="1256" w:type="dxa"/>
          </w:tcPr>
          <w:p w14:paraId="31786F48" w14:textId="77777777" w:rsidR="00386982" w:rsidRDefault="00386982" w:rsidP="00C535BD">
            <w:pPr>
              <w:pStyle w:val="ListParagraph"/>
              <w:ind w:left="0"/>
            </w:pPr>
          </w:p>
        </w:tc>
        <w:tc>
          <w:tcPr>
            <w:tcW w:w="1328" w:type="dxa"/>
          </w:tcPr>
          <w:p w14:paraId="7451FD70" w14:textId="77777777" w:rsidR="00386982" w:rsidRDefault="00386982" w:rsidP="00C535BD">
            <w:pPr>
              <w:pStyle w:val="ListParagraph"/>
              <w:ind w:left="0"/>
            </w:pPr>
          </w:p>
        </w:tc>
        <w:tc>
          <w:tcPr>
            <w:tcW w:w="1330" w:type="dxa"/>
          </w:tcPr>
          <w:p w14:paraId="08749B31" w14:textId="77777777" w:rsidR="00386982" w:rsidRDefault="00386982" w:rsidP="00C535BD">
            <w:pPr>
              <w:pStyle w:val="ListParagraph"/>
              <w:ind w:left="0"/>
            </w:pPr>
          </w:p>
        </w:tc>
        <w:tc>
          <w:tcPr>
            <w:tcW w:w="1234" w:type="dxa"/>
          </w:tcPr>
          <w:p w14:paraId="7C7250AF" w14:textId="77777777" w:rsidR="00386982" w:rsidRDefault="00386982" w:rsidP="00C535BD">
            <w:pPr>
              <w:pStyle w:val="ListParagraph"/>
              <w:ind w:left="0"/>
            </w:pPr>
          </w:p>
        </w:tc>
        <w:tc>
          <w:tcPr>
            <w:tcW w:w="1181" w:type="dxa"/>
          </w:tcPr>
          <w:p w14:paraId="13A482E7" w14:textId="77777777" w:rsidR="00386982" w:rsidRDefault="00386982" w:rsidP="00C535BD">
            <w:pPr>
              <w:pStyle w:val="ListParagraph"/>
              <w:ind w:left="0"/>
            </w:pPr>
          </w:p>
        </w:tc>
      </w:tr>
      <w:tr w:rsidR="00386982" w14:paraId="64A38DE2" w14:textId="64085979" w:rsidTr="00386982">
        <w:tc>
          <w:tcPr>
            <w:tcW w:w="1581" w:type="dxa"/>
          </w:tcPr>
          <w:p w14:paraId="1307E7C5" w14:textId="41CFD2AD" w:rsidR="00386982" w:rsidRDefault="00386982" w:rsidP="00C535BD">
            <w:pPr>
              <w:pStyle w:val="ListParagraph"/>
              <w:ind w:left="0"/>
            </w:pPr>
            <w:r>
              <w:t>Bottleneck</w:t>
            </w:r>
          </w:p>
        </w:tc>
        <w:tc>
          <w:tcPr>
            <w:tcW w:w="1256" w:type="dxa"/>
          </w:tcPr>
          <w:p w14:paraId="31531CC6" w14:textId="77777777" w:rsidR="00386982" w:rsidRDefault="00386982" w:rsidP="00C535BD">
            <w:pPr>
              <w:pStyle w:val="ListParagraph"/>
              <w:ind w:left="0"/>
            </w:pPr>
          </w:p>
        </w:tc>
        <w:tc>
          <w:tcPr>
            <w:tcW w:w="1328" w:type="dxa"/>
          </w:tcPr>
          <w:p w14:paraId="5C83B836" w14:textId="77777777" w:rsidR="00386982" w:rsidRDefault="00386982" w:rsidP="00C535BD">
            <w:pPr>
              <w:pStyle w:val="ListParagraph"/>
              <w:ind w:left="0"/>
            </w:pPr>
          </w:p>
        </w:tc>
        <w:tc>
          <w:tcPr>
            <w:tcW w:w="1330" w:type="dxa"/>
          </w:tcPr>
          <w:p w14:paraId="443ED91E" w14:textId="77777777" w:rsidR="00386982" w:rsidRDefault="00386982" w:rsidP="00C535BD">
            <w:pPr>
              <w:pStyle w:val="ListParagraph"/>
              <w:ind w:left="0"/>
            </w:pPr>
          </w:p>
        </w:tc>
        <w:tc>
          <w:tcPr>
            <w:tcW w:w="1234" w:type="dxa"/>
          </w:tcPr>
          <w:p w14:paraId="3A1C2426" w14:textId="77777777" w:rsidR="00386982" w:rsidRDefault="00386982" w:rsidP="00C535BD">
            <w:pPr>
              <w:pStyle w:val="ListParagraph"/>
              <w:ind w:left="0"/>
            </w:pPr>
          </w:p>
        </w:tc>
        <w:tc>
          <w:tcPr>
            <w:tcW w:w="1181" w:type="dxa"/>
          </w:tcPr>
          <w:p w14:paraId="2F5D554B" w14:textId="77777777" w:rsidR="00386982" w:rsidRDefault="00386982" w:rsidP="00C535BD">
            <w:pPr>
              <w:pStyle w:val="ListParagraph"/>
              <w:ind w:left="0"/>
            </w:pPr>
          </w:p>
        </w:tc>
      </w:tr>
      <w:tr w:rsidR="00386982" w14:paraId="0F28566D" w14:textId="1825FBC1" w:rsidTr="00386982">
        <w:tc>
          <w:tcPr>
            <w:tcW w:w="1581" w:type="dxa"/>
          </w:tcPr>
          <w:p w14:paraId="21E57F8E" w14:textId="2B0E1CD1" w:rsidR="00386982" w:rsidRDefault="00386982" w:rsidP="00C535BD">
            <w:pPr>
              <w:pStyle w:val="ListParagraph"/>
              <w:ind w:left="0"/>
            </w:pPr>
            <w:r>
              <w:t xml:space="preserve">Exp. </w:t>
            </w:r>
            <w:r w:rsidR="00A9759C">
              <w:t>G</w:t>
            </w:r>
            <w:r>
              <w:t>rowth</w:t>
            </w:r>
          </w:p>
        </w:tc>
        <w:tc>
          <w:tcPr>
            <w:tcW w:w="1256" w:type="dxa"/>
          </w:tcPr>
          <w:p w14:paraId="7C5B227B" w14:textId="77777777" w:rsidR="00386982" w:rsidRDefault="00386982" w:rsidP="00C535BD">
            <w:pPr>
              <w:pStyle w:val="ListParagraph"/>
              <w:ind w:left="0"/>
            </w:pPr>
          </w:p>
        </w:tc>
        <w:tc>
          <w:tcPr>
            <w:tcW w:w="1328" w:type="dxa"/>
          </w:tcPr>
          <w:p w14:paraId="4F46B5DA" w14:textId="77777777" w:rsidR="00386982" w:rsidRDefault="00386982" w:rsidP="00C535BD">
            <w:pPr>
              <w:pStyle w:val="ListParagraph"/>
              <w:ind w:left="0"/>
            </w:pPr>
          </w:p>
        </w:tc>
        <w:tc>
          <w:tcPr>
            <w:tcW w:w="1330" w:type="dxa"/>
          </w:tcPr>
          <w:p w14:paraId="66BB5F0F" w14:textId="77777777" w:rsidR="00386982" w:rsidRDefault="00386982" w:rsidP="00C535BD">
            <w:pPr>
              <w:pStyle w:val="ListParagraph"/>
              <w:ind w:left="0"/>
            </w:pPr>
          </w:p>
        </w:tc>
        <w:tc>
          <w:tcPr>
            <w:tcW w:w="1234" w:type="dxa"/>
          </w:tcPr>
          <w:p w14:paraId="3D3AADBF" w14:textId="77777777" w:rsidR="00386982" w:rsidRDefault="00386982" w:rsidP="00C535BD">
            <w:pPr>
              <w:pStyle w:val="ListParagraph"/>
              <w:ind w:left="0"/>
            </w:pPr>
          </w:p>
        </w:tc>
        <w:tc>
          <w:tcPr>
            <w:tcW w:w="1181" w:type="dxa"/>
          </w:tcPr>
          <w:p w14:paraId="0437D363" w14:textId="77777777" w:rsidR="00386982" w:rsidRDefault="00386982" w:rsidP="00C535BD">
            <w:pPr>
              <w:pStyle w:val="ListParagraph"/>
              <w:ind w:left="0"/>
            </w:pPr>
          </w:p>
        </w:tc>
      </w:tr>
    </w:tbl>
    <w:p w14:paraId="5B9510D6" w14:textId="77777777" w:rsidR="00DE45F4" w:rsidRDefault="00DE45F4" w:rsidP="00EC3C05">
      <w:pPr>
        <w:pStyle w:val="ListParagraph"/>
        <w:numPr>
          <w:ilvl w:val="1"/>
          <w:numId w:val="6"/>
        </w:numPr>
      </w:pPr>
    </w:p>
    <w:p w14:paraId="5EDB0EA0" w14:textId="53971332" w:rsidR="00EC3C05" w:rsidRDefault="00537F0A" w:rsidP="00EC3C05">
      <w:pPr>
        <w:pStyle w:val="ListParagraph"/>
        <w:numPr>
          <w:ilvl w:val="0"/>
          <w:numId w:val="6"/>
        </w:numPr>
      </w:pPr>
      <w:r>
        <w:t>Possibly phylogeny or some different method to validate model findings</w:t>
      </w:r>
      <w:r w:rsidR="00A479AD">
        <w:br/>
      </w:r>
      <w:r w:rsidR="00A479AD">
        <w:rPr>
          <w:noProof/>
        </w:rPr>
        <w:drawing>
          <wp:inline distT="0" distB="0" distL="0" distR="0" wp14:anchorId="6B8C554C" wp14:editId="0F6B7C67">
            <wp:extent cx="3532372" cy="29345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34302" cy="2936190"/>
                    </a:xfrm>
                    <a:prstGeom prst="rect">
                      <a:avLst/>
                    </a:prstGeom>
                    <a:noFill/>
                    <a:ln>
                      <a:noFill/>
                    </a:ln>
                  </pic:spPr>
                </pic:pic>
              </a:graphicData>
            </a:graphic>
          </wp:inline>
        </w:drawing>
      </w:r>
      <w:r w:rsidR="0067353C">
        <w:br/>
      </w:r>
      <w:r w:rsidR="00890A64">
        <w:t>I’m thinking something like a phylogenetic tree diagram (like this one):</w:t>
      </w:r>
      <w:r w:rsidR="00890A64">
        <w:rPr>
          <w:noProof/>
        </w:rPr>
        <w:drawing>
          <wp:inline distT="0" distB="0" distL="0" distR="0" wp14:anchorId="66327DF0" wp14:editId="471ED92B">
            <wp:extent cx="1929095" cy="1148316"/>
            <wp:effectExtent l="0" t="0" r="0" b="0"/>
            <wp:docPr id="6" name="Picture 6"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36823" cy="1152916"/>
                    </a:xfrm>
                    <a:prstGeom prst="rect">
                      <a:avLst/>
                    </a:prstGeom>
                    <a:noFill/>
                    <a:ln>
                      <a:noFill/>
                    </a:ln>
                  </pic:spPr>
                </pic:pic>
              </a:graphicData>
            </a:graphic>
          </wp:inline>
        </w:drawing>
      </w:r>
      <w:r w:rsidR="00890A64">
        <w:br/>
      </w:r>
      <w:r w:rsidR="008127E8">
        <w:t xml:space="preserve">where we show in green clades which have persisted from </w:t>
      </w:r>
      <w:del w:id="74" w:author="Jonathan Mah" w:date="2021-08-19T10:53:00Z">
        <w:r w:rsidR="008127E8" w:rsidDel="00807CE9">
          <w:delText xml:space="preserve">agricultural </w:delText>
        </w:r>
      </w:del>
      <w:ins w:id="75" w:author="Jonathan Mah" w:date="2021-08-19T10:53:00Z">
        <w:r w:rsidR="00807CE9">
          <w:t xml:space="preserve">rural </w:t>
        </w:r>
      </w:ins>
      <w:del w:id="76" w:author="Jonathan Mah" w:date="2021-08-19T10:53:00Z">
        <w:r w:rsidR="008127E8" w:rsidDel="00807CE9">
          <w:delText>to industrial</w:delText>
        </w:r>
      </w:del>
      <w:ins w:id="77" w:author="Jonathan Mah" w:date="2021-08-19T10:53:00Z">
        <w:r w:rsidR="00807CE9">
          <w:t>to urbanized</w:t>
        </w:r>
      </w:ins>
      <w:r w:rsidR="008127E8">
        <w:t xml:space="preserve"> and then in red we show clades which only exist in </w:t>
      </w:r>
      <w:del w:id="78" w:author="Jonathan Mah" w:date="2021-08-19T10:53:00Z">
        <w:r w:rsidR="008127E8" w:rsidDel="00807CE9">
          <w:delText xml:space="preserve">agricultural </w:delText>
        </w:r>
      </w:del>
      <w:ins w:id="79" w:author="Jonathan Mah" w:date="2021-08-19T10:53:00Z">
        <w:r w:rsidR="00807CE9">
          <w:t xml:space="preserve">rural </w:t>
        </w:r>
      </w:ins>
      <w:r w:rsidR="008127E8">
        <w:t xml:space="preserve">microbiomes. In this way we can demonstrate that there is loss of clade and/or loss of genetic diversity associated with </w:t>
      </w:r>
      <w:del w:id="80" w:author="Jonathan Mah" w:date="2021-08-19T10:53:00Z">
        <w:r w:rsidR="008127E8" w:rsidDel="00807CE9">
          <w:delText xml:space="preserve">industrialization </w:delText>
        </w:r>
      </w:del>
      <w:ins w:id="81" w:author="Jonathan Mah" w:date="2021-08-19T10:53:00Z">
        <w:r w:rsidR="00807CE9">
          <w:t xml:space="preserve">urbanization </w:t>
        </w:r>
      </w:ins>
      <w:r w:rsidR="008127E8">
        <w:t>of the human microbiome.</w:t>
      </w:r>
    </w:p>
    <w:p w14:paraId="2BAE3FD6" w14:textId="39D63CF6" w:rsidR="00C82351" w:rsidRDefault="005711D0" w:rsidP="001456E2">
      <w:r>
        <w:t>Discussion</w:t>
      </w:r>
    </w:p>
    <w:p w14:paraId="6AED7258" w14:textId="2A6B2F72" w:rsidR="009A2608" w:rsidRDefault="00A9759C" w:rsidP="00A9759C">
      <w:pPr>
        <w:pStyle w:val="ListParagraph"/>
        <w:numPr>
          <w:ilvl w:val="0"/>
          <w:numId w:val="7"/>
        </w:numPr>
      </w:pPr>
      <w:r>
        <w:t>Pending on results</w:t>
      </w:r>
    </w:p>
    <w:p w14:paraId="6D07E494" w14:textId="01C70F6C" w:rsidR="00A9759C" w:rsidRDefault="00A9759C" w:rsidP="00A9759C">
      <w:pPr>
        <w:pStyle w:val="ListParagraph"/>
        <w:numPr>
          <w:ilvl w:val="0"/>
          <w:numId w:val="7"/>
        </w:numPr>
      </w:pPr>
      <w:r>
        <w:t xml:space="preserve">In summary, I think our big takeaway is that </w:t>
      </w:r>
      <w:r w:rsidR="00CF357E">
        <w:t>we can:</w:t>
      </w:r>
    </w:p>
    <w:p w14:paraId="4CA75E54" w14:textId="768D1A31" w:rsidR="00CF357E" w:rsidRDefault="00CF357E" w:rsidP="00CF357E">
      <w:pPr>
        <w:pStyle w:val="ListParagraph"/>
        <w:numPr>
          <w:ilvl w:val="1"/>
          <w:numId w:val="7"/>
        </w:numPr>
      </w:pPr>
      <w:r>
        <w:t>Perform within-species population genetics and demographics analysis on a wide array of microbiome species (oral and gut)</w:t>
      </w:r>
    </w:p>
    <w:p w14:paraId="1E32D159" w14:textId="0BF9E3AD" w:rsidR="00CF357E" w:rsidRDefault="00CF357E" w:rsidP="00CF357E">
      <w:pPr>
        <w:pStyle w:val="ListParagraph"/>
        <w:numPr>
          <w:ilvl w:val="1"/>
          <w:numId w:val="7"/>
        </w:numPr>
      </w:pPr>
      <w:r>
        <w:t xml:space="preserve">When doing so, we find that </w:t>
      </w:r>
      <w:r w:rsidR="00EE20D5">
        <w:t xml:space="preserve">(RESULTS PENDING) </w:t>
      </w:r>
      <w:r>
        <w:t>there is a</w:t>
      </w:r>
      <w:r w:rsidR="00EE20D5">
        <w:t xml:space="preserve">n environment-wide increase in genetic diversity in the oral microbiome when </w:t>
      </w:r>
      <w:del w:id="82" w:author="Jonathan Mah" w:date="2021-08-19T10:53:00Z">
        <w:r w:rsidR="00EE20D5" w:rsidDel="00807CE9">
          <w:delText xml:space="preserve">industrializing </w:delText>
        </w:r>
      </w:del>
      <w:ins w:id="83" w:author="Jonathan Mah" w:date="2021-08-19T10:53:00Z">
        <w:r w:rsidR="00807CE9">
          <w:t xml:space="preserve">urbanizing </w:t>
        </w:r>
      </w:ins>
      <w:r w:rsidR="00EE20D5">
        <w:t>the diet / microbiome, and vice versa for the gut microbiome</w:t>
      </w:r>
    </w:p>
    <w:p w14:paraId="21291EB7" w14:textId="1084E25B" w:rsidR="00EE20D5" w:rsidRPr="001456E2" w:rsidRDefault="000A4B36" w:rsidP="00CF357E">
      <w:pPr>
        <w:pStyle w:val="ListParagraph"/>
        <w:numPr>
          <w:ilvl w:val="1"/>
          <w:numId w:val="7"/>
        </w:numPr>
      </w:pPr>
      <w:r>
        <w:lastRenderedPageBreak/>
        <w:t xml:space="preserve">This has </w:t>
      </w:r>
      <w:r>
        <w:rPr>
          <w:i/>
          <w:iCs/>
        </w:rPr>
        <w:t>implications</w:t>
      </w:r>
      <w:r>
        <w:t xml:space="preserve"> (I need to read more about the implications) for human health</w:t>
      </w:r>
    </w:p>
    <w:sectPr w:rsidR="00EE20D5" w:rsidRPr="001456E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Nandita" w:date="2021-08-12T14:28:00Z" w:initials="N">
    <w:p w14:paraId="006FE4B6" w14:textId="7F294E4E" w:rsidR="009466ED" w:rsidRDefault="009466ED">
      <w:pPr>
        <w:pStyle w:val="CommentText"/>
      </w:pPr>
      <w:r>
        <w:rPr>
          <w:rStyle w:val="CommentReference"/>
        </w:rPr>
        <w:annotationRef/>
      </w:r>
      <w:r>
        <w:t>Title?</w:t>
      </w:r>
    </w:p>
  </w:comment>
  <w:comment w:id="25" w:author="Nandita" w:date="2021-08-12T14:32:00Z" w:initials="N">
    <w:p w14:paraId="1A415C89" w14:textId="77777777" w:rsidR="009466ED" w:rsidRDefault="009466ED">
      <w:pPr>
        <w:pStyle w:val="CommentText"/>
      </w:pPr>
      <w:r>
        <w:rPr>
          <w:rStyle w:val="CommentReference"/>
        </w:rPr>
        <w:annotationRef/>
      </w:r>
      <w:r>
        <w:t>Pick one,</w:t>
      </w:r>
    </w:p>
    <w:p w14:paraId="2DFBA962" w14:textId="77777777" w:rsidR="009466ED" w:rsidRDefault="009466ED">
      <w:pPr>
        <w:pStyle w:val="CommentText"/>
      </w:pPr>
      <w:r>
        <w:t>Industrialization happened 100 years ago</w:t>
      </w:r>
    </w:p>
    <w:p w14:paraId="4BBA850D" w14:textId="4CCD856E" w:rsidR="009466ED" w:rsidRDefault="009466ED">
      <w:pPr>
        <w:pStyle w:val="CommentText"/>
      </w:pPr>
      <w:r>
        <w:t xml:space="preserve">Shifts in </w:t>
      </w:r>
      <w:proofErr w:type="gramStart"/>
      <w:r>
        <w:t>diet?</w:t>
      </w:r>
      <w:proofErr w:type="gramEnd"/>
      <w:r>
        <w:t xml:space="preserve"> </w:t>
      </w:r>
    </w:p>
  </w:comment>
  <w:comment w:id="36" w:author="Nandita" w:date="2021-08-12T14:51:00Z" w:initials="N">
    <w:p w14:paraId="2D8E737A" w14:textId="502973E5" w:rsidR="00A062A9" w:rsidRDefault="00A062A9">
      <w:pPr>
        <w:pStyle w:val="CommentText"/>
      </w:pPr>
      <w:r>
        <w:rPr>
          <w:rStyle w:val="CommentReference"/>
        </w:rPr>
        <w:annotationRef/>
      </w:r>
      <w:r>
        <w:t>TODO: Nandita will ask Will for MIDAS merged data</w:t>
      </w:r>
    </w:p>
    <w:p w14:paraId="4CCF84E0" w14:textId="77777777" w:rsidR="00A062A9" w:rsidRDefault="00A062A9">
      <w:pPr>
        <w:pStyle w:val="CommentText"/>
      </w:pPr>
    </w:p>
    <w:p w14:paraId="614FEEF5" w14:textId="091D64B3" w:rsidR="00A062A9" w:rsidRDefault="00A062A9">
      <w:pPr>
        <w:pStyle w:val="CommentText"/>
      </w:pPr>
      <w:r>
        <w:t>Start making Pi plot</w:t>
      </w:r>
      <w:r w:rsidR="00371B2B">
        <w:t xml:space="preserve"> (replicate Anna)</w:t>
      </w:r>
    </w:p>
  </w:comment>
  <w:comment w:id="45" w:author="Nandita" w:date="2021-08-12T14:39:00Z" w:initials="N">
    <w:p w14:paraId="174106F3" w14:textId="6B195AEC" w:rsidR="007752C2" w:rsidRDefault="007752C2">
      <w:pPr>
        <w:pStyle w:val="CommentText"/>
      </w:pPr>
      <w:r>
        <w:rPr>
          <w:rStyle w:val="CommentReference"/>
        </w:rPr>
        <w:annotationRef/>
      </w:r>
      <w:r>
        <w:t xml:space="preserve">Urbanized? </w:t>
      </w:r>
    </w:p>
  </w:comment>
  <w:comment w:id="50" w:author="Nandita" w:date="2021-08-12T14:40:00Z" w:initials="N">
    <w:p w14:paraId="460D3C41" w14:textId="5DF8D668" w:rsidR="00433ED2" w:rsidRDefault="00433ED2">
      <w:pPr>
        <w:pStyle w:val="CommentText"/>
      </w:pPr>
      <w:r>
        <w:rPr>
          <w:rStyle w:val="CommentReference"/>
        </w:rPr>
        <w:annotationRef/>
      </w:r>
      <w:r>
        <w:t xml:space="preserve">Check! </w:t>
      </w:r>
    </w:p>
  </w:comment>
  <w:comment w:id="53" w:author="Nandita" w:date="2021-08-12T14:41:00Z" w:initials="N">
    <w:p w14:paraId="2E464F1D" w14:textId="22580BD3" w:rsidR="00433ED2" w:rsidRDefault="00433ED2">
      <w:pPr>
        <w:pStyle w:val="CommentText"/>
      </w:pPr>
      <w:r>
        <w:rPr>
          <w:rStyle w:val="CommentReference"/>
        </w:rPr>
        <w:annotationRef/>
      </w:r>
      <w:r>
        <w:t>Ask will for the couple of species for which there are enough QP samples – you could build SFSs for these two species just so that we see them/have them.</w:t>
      </w:r>
    </w:p>
  </w:comment>
  <w:comment w:id="55" w:author="Nandita" w:date="2021-08-12T14:45:00Z" w:initials="N">
    <w:p w14:paraId="4CAFB17B" w14:textId="13DB9238" w:rsidR="00AD373D" w:rsidRDefault="00AD373D">
      <w:pPr>
        <w:pStyle w:val="CommentText"/>
      </w:pPr>
      <w:r>
        <w:rPr>
          <w:rStyle w:val="CommentReference"/>
        </w:rPr>
        <w:annotationRef/>
      </w:r>
      <w:r>
        <w:t xml:space="preserve">Maybe update with figure from winter as a placeholder? </w:t>
      </w:r>
    </w:p>
  </w:comment>
  <w:comment w:id="73" w:author="Nandita" w:date="2021-08-12T14:50:00Z" w:initials="N">
    <w:p w14:paraId="2CB1AEBE" w14:textId="030D3A9E" w:rsidR="00A062A9" w:rsidRDefault="00A062A9">
      <w:pPr>
        <w:pStyle w:val="CommentText"/>
      </w:pPr>
      <w:r>
        <w:rPr>
          <w:rStyle w:val="CommentReference"/>
        </w:rPr>
        <w:annotationRef/>
      </w:r>
      <w:r>
        <w:t xml:space="preserve">TODO in the future, go back to code for plotting LD (see Figure 4 in </w:t>
      </w:r>
      <w:proofErr w:type="spellStart"/>
      <w:r>
        <w:t>PLoS</w:t>
      </w:r>
      <w:proofErr w:type="spellEnd"/>
      <w:r>
        <w:t xml:space="preserve"> Paper).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6FE4B6" w15:done="0"/>
  <w15:commentEx w15:paraId="4BBA850D" w15:done="0"/>
  <w15:commentEx w15:paraId="614FEEF5" w15:done="0"/>
  <w15:commentEx w15:paraId="174106F3" w15:done="0"/>
  <w15:commentEx w15:paraId="460D3C41" w15:done="0"/>
  <w15:commentEx w15:paraId="2E464F1D" w15:done="0"/>
  <w15:commentEx w15:paraId="4CAFB17B" w15:done="0"/>
  <w15:commentEx w15:paraId="2CB1AE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6FE4B6" w16cid:durableId="24C8A37F"/>
  <w16cid:commentId w16cid:paraId="4BBA850D" w16cid:durableId="24C8A380"/>
  <w16cid:commentId w16cid:paraId="614FEEF5" w16cid:durableId="24C8A381"/>
  <w16cid:commentId w16cid:paraId="174106F3" w16cid:durableId="24C8A382"/>
  <w16cid:commentId w16cid:paraId="460D3C41" w16cid:durableId="24C8A383"/>
  <w16cid:commentId w16cid:paraId="2E464F1D" w16cid:durableId="24C8A384"/>
  <w16cid:commentId w16cid:paraId="4CAFB17B" w16cid:durableId="24C8A385"/>
  <w16cid:commentId w16cid:paraId="2CB1AEBE" w16cid:durableId="24C8A3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61066" w14:textId="77777777" w:rsidR="005845DF" w:rsidRDefault="005845DF" w:rsidP="00226EAA">
      <w:pPr>
        <w:spacing w:after="0" w:line="240" w:lineRule="auto"/>
      </w:pPr>
      <w:r>
        <w:separator/>
      </w:r>
    </w:p>
  </w:endnote>
  <w:endnote w:type="continuationSeparator" w:id="0">
    <w:p w14:paraId="02C6ECDE" w14:textId="77777777" w:rsidR="005845DF" w:rsidRDefault="005845DF" w:rsidP="00226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5DB54" w14:textId="77777777" w:rsidR="005845DF" w:rsidRDefault="005845DF" w:rsidP="00226EAA">
      <w:pPr>
        <w:spacing w:after="0" w:line="240" w:lineRule="auto"/>
      </w:pPr>
      <w:r>
        <w:separator/>
      </w:r>
    </w:p>
  </w:footnote>
  <w:footnote w:type="continuationSeparator" w:id="0">
    <w:p w14:paraId="22932D84" w14:textId="77777777" w:rsidR="005845DF" w:rsidRDefault="005845DF" w:rsidP="00226E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DA7"/>
    <w:multiLevelType w:val="hybridMultilevel"/>
    <w:tmpl w:val="939A0B1E"/>
    <w:lvl w:ilvl="0" w:tplc="B52CD5F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4672BD0"/>
    <w:multiLevelType w:val="hybridMultilevel"/>
    <w:tmpl w:val="90FE0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5719E6"/>
    <w:multiLevelType w:val="hybridMultilevel"/>
    <w:tmpl w:val="859C4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D80508"/>
    <w:multiLevelType w:val="hybridMultilevel"/>
    <w:tmpl w:val="77F8C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283007"/>
    <w:multiLevelType w:val="hybridMultilevel"/>
    <w:tmpl w:val="CE5890E0"/>
    <w:lvl w:ilvl="0" w:tplc="EDA809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3333D09"/>
    <w:multiLevelType w:val="hybridMultilevel"/>
    <w:tmpl w:val="8732F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1300BB"/>
    <w:multiLevelType w:val="hybridMultilevel"/>
    <w:tmpl w:val="84FC3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3"/>
  </w:num>
  <w:num w:numId="6">
    <w:abstractNumId w:val="1"/>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Mah">
    <w15:presenceInfo w15:providerId="Windows Live" w15:userId="5261b2f2f3e51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00EB"/>
    <w:rsid w:val="00025153"/>
    <w:rsid w:val="000513B1"/>
    <w:rsid w:val="00062DCD"/>
    <w:rsid w:val="000A4B36"/>
    <w:rsid w:val="000A52FD"/>
    <w:rsid w:val="000A79A1"/>
    <w:rsid w:val="000D1792"/>
    <w:rsid w:val="00130E4B"/>
    <w:rsid w:val="001440BE"/>
    <w:rsid w:val="001456E2"/>
    <w:rsid w:val="00192EB9"/>
    <w:rsid w:val="001B7FCE"/>
    <w:rsid w:val="001F1A43"/>
    <w:rsid w:val="00214D9C"/>
    <w:rsid w:val="00225309"/>
    <w:rsid w:val="00226EAA"/>
    <w:rsid w:val="00241E29"/>
    <w:rsid w:val="00245630"/>
    <w:rsid w:val="00274CDC"/>
    <w:rsid w:val="00296913"/>
    <w:rsid w:val="002A1D1B"/>
    <w:rsid w:val="002A2FBB"/>
    <w:rsid w:val="00371B2B"/>
    <w:rsid w:val="00386982"/>
    <w:rsid w:val="00412AAE"/>
    <w:rsid w:val="004135E0"/>
    <w:rsid w:val="00413BDB"/>
    <w:rsid w:val="00423E02"/>
    <w:rsid w:val="00433ED2"/>
    <w:rsid w:val="004A7FF9"/>
    <w:rsid w:val="00535B58"/>
    <w:rsid w:val="00537F0A"/>
    <w:rsid w:val="00545C23"/>
    <w:rsid w:val="005555D0"/>
    <w:rsid w:val="005711D0"/>
    <w:rsid w:val="005845DF"/>
    <w:rsid w:val="005A4C9D"/>
    <w:rsid w:val="005E40A0"/>
    <w:rsid w:val="00645E08"/>
    <w:rsid w:val="0067353C"/>
    <w:rsid w:val="006D5BDB"/>
    <w:rsid w:val="007752C2"/>
    <w:rsid w:val="007E2E52"/>
    <w:rsid w:val="00807795"/>
    <w:rsid w:val="00807CE9"/>
    <w:rsid w:val="008127E8"/>
    <w:rsid w:val="0084633A"/>
    <w:rsid w:val="00890A64"/>
    <w:rsid w:val="00893D1A"/>
    <w:rsid w:val="008C19F5"/>
    <w:rsid w:val="009108F3"/>
    <w:rsid w:val="009466ED"/>
    <w:rsid w:val="00954490"/>
    <w:rsid w:val="0099624F"/>
    <w:rsid w:val="009A2608"/>
    <w:rsid w:val="009B3E81"/>
    <w:rsid w:val="009F7EB9"/>
    <w:rsid w:val="00A062A9"/>
    <w:rsid w:val="00A479AD"/>
    <w:rsid w:val="00A73412"/>
    <w:rsid w:val="00A9759C"/>
    <w:rsid w:val="00AD373D"/>
    <w:rsid w:val="00AF49A5"/>
    <w:rsid w:val="00B04CA5"/>
    <w:rsid w:val="00B4325F"/>
    <w:rsid w:val="00B53E9C"/>
    <w:rsid w:val="00B66EA4"/>
    <w:rsid w:val="00BC3165"/>
    <w:rsid w:val="00BD2979"/>
    <w:rsid w:val="00C155C1"/>
    <w:rsid w:val="00C535BD"/>
    <w:rsid w:val="00C82351"/>
    <w:rsid w:val="00C8291F"/>
    <w:rsid w:val="00C849BB"/>
    <w:rsid w:val="00CA15DD"/>
    <w:rsid w:val="00CE31C3"/>
    <w:rsid w:val="00CF357E"/>
    <w:rsid w:val="00D06507"/>
    <w:rsid w:val="00D43C24"/>
    <w:rsid w:val="00D47B4F"/>
    <w:rsid w:val="00D71206"/>
    <w:rsid w:val="00DE45F4"/>
    <w:rsid w:val="00E700EB"/>
    <w:rsid w:val="00EC3C05"/>
    <w:rsid w:val="00EE20D5"/>
    <w:rsid w:val="00EE5492"/>
    <w:rsid w:val="00EE74EF"/>
    <w:rsid w:val="00F72453"/>
    <w:rsid w:val="00F76EDE"/>
    <w:rsid w:val="00FA0A3C"/>
    <w:rsid w:val="00FA5E4F"/>
    <w:rsid w:val="00FB1BFE"/>
    <w:rsid w:val="00FC24E2"/>
    <w:rsid w:val="00FD36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CA8EAD"/>
  <w15:docId w15:val="{3889C7C7-D98D-4516-80A3-B8F6F9AE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EAA"/>
  </w:style>
  <w:style w:type="paragraph" w:styleId="Footer">
    <w:name w:val="footer"/>
    <w:basedOn w:val="Normal"/>
    <w:link w:val="FooterChar"/>
    <w:uiPriority w:val="99"/>
    <w:unhideWhenUsed/>
    <w:rsid w:val="00226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EAA"/>
  </w:style>
  <w:style w:type="paragraph" w:styleId="ListParagraph">
    <w:name w:val="List Paragraph"/>
    <w:basedOn w:val="Normal"/>
    <w:uiPriority w:val="34"/>
    <w:qFormat/>
    <w:rsid w:val="00226EAA"/>
    <w:pPr>
      <w:ind w:left="720"/>
      <w:contextualSpacing/>
    </w:pPr>
  </w:style>
  <w:style w:type="table" w:styleId="TableGrid">
    <w:name w:val="Table Grid"/>
    <w:basedOn w:val="TableNormal"/>
    <w:uiPriority w:val="39"/>
    <w:rsid w:val="00FC2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5E4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5E4F"/>
    <w:rPr>
      <w:rFonts w:ascii="Lucida Grande" w:hAnsi="Lucida Grande" w:cs="Lucida Grande"/>
      <w:sz w:val="18"/>
      <w:szCs w:val="18"/>
    </w:rPr>
  </w:style>
  <w:style w:type="character" w:styleId="CommentReference">
    <w:name w:val="annotation reference"/>
    <w:basedOn w:val="DefaultParagraphFont"/>
    <w:uiPriority w:val="99"/>
    <w:semiHidden/>
    <w:unhideWhenUsed/>
    <w:rsid w:val="00FA5E4F"/>
    <w:rPr>
      <w:sz w:val="18"/>
      <w:szCs w:val="18"/>
    </w:rPr>
  </w:style>
  <w:style w:type="paragraph" w:styleId="CommentText">
    <w:name w:val="annotation text"/>
    <w:basedOn w:val="Normal"/>
    <w:link w:val="CommentTextChar"/>
    <w:uiPriority w:val="99"/>
    <w:semiHidden/>
    <w:unhideWhenUsed/>
    <w:rsid w:val="00FA5E4F"/>
    <w:pPr>
      <w:spacing w:line="240" w:lineRule="auto"/>
    </w:pPr>
    <w:rPr>
      <w:sz w:val="24"/>
      <w:szCs w:val="24"/>
    </w:rPr>
  </w:style>
  <w:style w:type="character" w:customStyle="1" w:styleId="CommentTextChar">
    <w:name w:val="Comment Text Char"/>
    <w:basedOn w:val="DefaultParagraphFont"/>
    <w:link w:val="CommentText"/>
    <w:uiPriority w:val="99"/>
    <w:semiHidden/>
    <w:rsid w:val="00FA5E4F"/>
    <w:rPr>
      <w:sz w:val="24"/>
      <w:szCs w:val="24"/>
    </w:rPr>
  </w:style>
  <w:style w:type="paragraph" w:styleId="CommentSubject">
    <w:name w:val="annotation subject"/>
    <w:basedOn w:val="CommentText"/>
    <w:next w:val="CommentText"/>
    <w:link w:val="CommentSubjectChar"/>
    <w:uiPriority w:val="99"/>
    <w:semiHidden/>
    <w:unhideWhenUsed/>
    <w:rsid w:val="00FA5E4F"/>
    <w:rPr>
      <w:b/>
      <w:bCs/>
      <w:sz w:val="20"/>
      <w:szCs w:val="20"/>
    </w:rPr>
  </w:style>
  <w:style w:type="character" w:customStyle="1" w:styleId="CommentSubjectChar">
    <w:name w:val="Comment Subject Char"/>
    <w:basedOn w:val="CommentTextChar"/>
    <w:link w:val="CommentSubject"/>
    <w:uiPriority w:val="99"/>
    <w:semiHidden/>
    <w:rsid w:val="00FA5E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gi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Mah</dc:creator>
  <cp:keywords/>
  <dc:description/>
  <cp:lastModifiedBy>Jonathan Mah</cp:lastModifiedBy>
  <cp:revision>2</cp:revision>
  <dcterms:created xsi:type="dcterms:W3CDTF">2021-10-20T23:21:00Z</dcterms:created>
  <dcterms:modified xsi:type="dcterms:W3CDTF">2021-10-20T23:21:00Z</dcterms:modified>
</cp:coreProperties>
</file>